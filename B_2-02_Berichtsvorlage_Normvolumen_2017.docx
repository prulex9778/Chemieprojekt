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8AA4CD" w14:textId="77777777" w:rsidR="00013F9C" w:rsidRPr="000C7152" w:rsidRDefault="00013F9C">
      <w:pPr>
        <w:rPr>
          <w:rFonts w:ascii="Calibri" w:hAnsi="Calibri" w:cs="Arial"/>
          <w:sz w:val="24"/>
          <w:szCs w:val="24"/>
        </w:rPr>
      </w:pPr>
    </w:p>
    <w:p w14:paraId="256C6370" w14:textId="77777777" w:rsidR="00C64109" w:rsidRDefault="00C64109" w:rsidP="00C64109">
      <w:pPr>
        <w:rPr>
          <w:rFonts w:ascii="Calibri" w:hAnsi="Calibri" w:cs="Arial"/>
          <w:sz w:val="24"/>
          <w:szCs w:val="24"/>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9"/>
        <w:gridCol w:w="2061"/>
        <w:gridCol w:w="2220"/>
        <w:gridCol w:w="3820"/>
      </w:tblGrid>
      <w:tr w:rsidR="00395D25" w14:paraId="236F0183" w14:textId="77777777" w:rsidTr="00783685">
        <w:tc>
          <w:tcPr>
            <w:tcW w:w="3020" w:type="dxa"/>
            <w:gridSpan w:val="2"/>
          </w:tcPr>
          <w:p w14:paraId="3644153B" w14:textId="77777777" w:rsidR="00395D25" w:rsidRDefault="00395D25" w:rsidP="00783685">
            <w:pPr>
              <w:rPr>
                <w:rFonts w:ascii="Calibri" w:hAnsi="Calibri" w:cs="Arial"/>
                <w:b/>
                <w:sz w:val="24"/>
                <w:szCs w:val="24"/>
                <w:lang w:eastAsia="en-US"/>
              </w:rPr>
            </w:pPr>
            <w:bookmarkStart w:id="0" w:name="OLE_LINK1"/>
            <w:r>
              <w:rPr>
                <w:rFonts w:ascii="Calibri" w:hAnsi="Calibri" w:cs="Arial"/>
                <w:b/>
                <w:sz w:val="24"/>
                <w:szCs w:val="24"/>
                <w:lang w:eastAsia="en-US"/>
              </w:rPr>
              <w:t>Versuchsbericht</w:t>
            </w:r>
          </w:p>
          <w:p w14:paraId="6CEF3E90" w14:textId="77777777" w:rsidR="00395D25" w:rsidRDefault="00395D25" w:rsidP="00783685">
            <w:pPr>
              <w:rPr>
                <w:rFonts w:ascii="Calibri" w:hAnsi="Calibri" w:cs="Arial"/>
                <w:sz w:val="24"/>
                <w:szCs w:val="24"/>
                <w:lang w:eastAsia="en-US"/>
              </w:rPr>
            </w:pPr>
          </w:p>
        </w:tc>
        <w:tc>
          <w:tcPr>
            <w:tcW w:w="2220" w:type="dxa"/>
            <w:vAlign w:val="center"/>
            <w:hideMark/>
          </w:tcPr>
          <w:p w14:paraId="31401B1E" w14:textId="77777777" w:rsidR="00395D25" w:rsidRPr="00344598" w:rsidRDefault="00395D25" w:rsidP="00783685">
            <w:pPr>
              <w:rPr>
                <w:rFonts w:ascii="Calibri" w:hAnsi="Calibri" w:cs="Arial"/>
                <w:szCs w:val="24"/>
                <w:lang w:eastAsia="en-US"/>
              </w:rPr>
            </w:pPr>
            <w:r w:rsidRPr="00344598">
              <w:rPr>
                <w:rFonts w:ascii="Calibri" w:hAnsi="Calibri" w:cs="Arial"/>
                <w:szCs w:val="24"/>
                <w:lang w:eastAsia="en-US"/>
              </w:rPr>
              <w:t>Gruppenmitglied 1:</w:t>
            </w:r>
          </w:p>
        </w:tc>
        <w:tc>
          <w:tcPr>
            <w:tcW w:w="3820" w:type="dxa"/>
            <w:tcBorders>
              <w:top w:val="nil"/>
              <w:left w:val="nil"/>
              <w:bottom w:val="single" w:sz="4" w:space="0" w:color="auto"/>
              <w:right w:val="nil"/>
            </w:tcBorders>
            <w:shd w:val="clear" w:color="auto" w:fill="F2F2F2" w:themeFill="background1" w:themeFillShade="F2"/>
            <w:vAlign w:val="center"/>
          </w:tcPr>
          <w:p w14:paraId="035D0AAB" w14:textId="50890A7D" w:rsidR="00395D25" w:rsidRDefault="000122D0" w:rsidP="00783685">
            <w:pPr>
              <w:jc w:val="center"/>
              <w:rPr>
                <w:rFonts w:ascii="Calibri" w:hAnsi="Calibri" w:cs="Arial"/>
                <w:sz w:val="24"/>
                <w:szCs w:val="24"/>
                <w:lang w:eastAsia="en-US"/>
              </w:rPr>
            </w:pPr>
            <w:r>
              <w:rPr>
                <w:rFonts w:ascii="Calibri" w:hAnsi="Calibri" w:cs="Arial"/>
                <w:sz w:val="24"/>
                <w:szCs w:val="24"/>
                <w:lang w:eastAsia="en-US"/>
              </w:rPr>
              <w:t>Abidin Vejseli</w:t>
            </w:r>
          </w:p>
        </w:tc>
      </w:tr>
      <w:tr w:rsidR="00395D25" w14:paraId="65F33DC5" w14:textId="77777777" w:rsidTr="00783685">
        <w:tc>
          <w:tcPr>
            <w:tcW w:w="959" w:type="dxa"/>
            <w:hideMark/>
          </w:tcPr>
          <w:p w14:paraId="7499CBB0" w14:textId="77777777" w:rsidR="00395D25" w:rsidRPr="00344598" w:rsidRDefault="00395D25" w:rsidP="00783685">
            <w:pPr>
              <w:spacing w:before="120" w:after="120"/>
              <w:rPr>
                <w:rFonts w:ascii="Calibri" w:hAnsi="Calibri" w:cs="Arial"/>
                <w:szCs w:val="24"/>
                <w:lang w:eastAsia="en-US"/>
              </w:rPr>
            </w:pPr>
            <w:r w:rsidRPr="00344598">
              <w:rPr>
                <w:rFonts w:ascii="Calibri" w:hAnsi="Calibri" w:cs="Arial"/>
                <w:szCs w:val="24"/>
                <w:lang w:eastAsia="en-US"/>
              </w:rPr>
              <w:t>Datum:</w:t>
            </w:r>
          </w:p>
        </w:tc>
        <w:tc>
          <w:tcPr>
            <w:tcW w:w="2061" w:type="dxa"/>
            <w:shd w:val="pct5" w:color="auto" w:fill="auto"/>
            <w:vAlign w:val="center"/>
          </w:tcPr>
          <w:p w14:paraId="4B281B9E" w14:textId="2047CCE4" w:rsidR="00395D25" w:rsidRDefault="000A0F1B" w:rsidP="00783685">
            <w:pPr>
              <w:spacing w:before="120" w:after="120"/>
              <w:jc w:val="center"/>
              <w:rPr>
                <w:rFonts w:ascii="Calibri" w:hAnsi="Calibri" w:cs="Arial"/>
                <w:sz w:val="24"/>
                <w:szCs w:val="24"/>
                <w:lang w:eastAsia="en-US"/>
              </w:rPr>
            </w:pPr>
            <w:r>
              <w:rPr>
                <w:rFonts w:ascii="Calibri" w:hAnsi="Calibri" w:cs="Arial"/>
                <w:sz w:val="24"/>
                <w:szCs w:val="24"/>
                <w:lang w:eastAsia="en-US"/>
              </w:rPr>
              <w:t>02.12.2017</w:t>
            </w:r>
          </w:p>
        </w:tc>
        <w:tc>
          <w:tcPr>
            <w:tcW w:w="2220" w:type="dxa"/>
            <w:vAlign w:val="center"/>
            <w:hideMark/>
          </w:tcPr>
          <w:p w14:paraId="5CB85FD4" w14:textId="77777777" w:rsidR="00395D25" w:rsidRPr="00344598" w:rsidRDefault="00395D25" w:rsidP="00783685">
            <w:pPr>
              <w:rPr>
                <w:rFonts w:ascii="Calibri" w:hAnsi="Calibri" w:cs="Arial"/>
                <w:szCs w:val="24"/>
                <w:lang w:eastAsia="en-US"/>
              </w:rPr>
            </w:pPr>
            <w:r w:rsidRPr="00344598">
              <w:rPr>
                <w:rFonts w:ascii="Calibri" w:hAnsi="Calibri" w:cs="Arial"/>
                <w:szCs w:val="24"/>
                <w:lang w:eastAsia="en-US"/>
              </w:rPr>
              <w:t>Gruppenmitglied 2:</w:t>
            </w:r>
          </w:p>
        </w:tc>
        <w:tc>
          <w:tcPr>
            <w:tcW w:w="3820" w:type="dxa"/>
            <w:tcBorders>
              <w:top w:val="single" w:sz="4" w:space="0" w:color="auto"/>
              <w:left w:val="nil"/>
              <w:bottom w:val="single" w:sz="4" w:space="0" w:color="auto"/>
              <w:right w:val="nil"/>
            </w:tcBorders>
            <w:shd w:val="clear" w:color="auto" w:fill="F2F2F2" w:themeFill="background1" w:themeFillShade="F2"/>
            <w:vAlign w:val="center"/>
          </w:tcPr>
          <w:p w14:paraId="28412348" w14:textId="55EFD7BD" w:rsidR="00395D25" w:rsidRDefault="000122D0" w:rsidP="00783685">
            <w:pPr>
              <w:jc w:val="center"/>
              <w:rPr>
                <w:rFonts w:ascii="Calibri" w:hAnsi="Calibri" w:cs="Arial"/>
                <w:sz w:val="24"/>
                <w:szCs w:val="24"/>
                <w:lang w:eastAsia="en-US"/>
              </w:rPr>
            </w:pPr>
            <w:r>
              <w:rPr>
                <w:rFonts w:ascii="Calibri" w:hAnsi="Calibri" w:cs="Arial"/>
                <w:sz w:val="24"/>
                <w:szCs w:val="24"/>
                <w:lang w:eastAsia="en-US"/>
              </w:rPr>
              <w:t xml:space="preserve">Marc </w:t>
            </w:r>
            <w:proofErr w:type="spellStart"/>
            <w:r>
              <w:rPr>
                <w:rFonts w:ascii="Calibri" w:hAnsi="Calibri" w:cs="Arial"/>
                <w:sz w:val="24"/>
                <w:szCs w:val="24"/>
                <w:lang w:eastAsia="en-US"/>
              </w:rPr>
              <w:t>Binggeli</w:t>
            </w:r>
            <w:proofErr w:type="spellEnd"/>
          </w:p>
        </w:tc>
      </w:tr>
      <w:tr w:rsidR="00395D25" w14:paraId="4308494F" w14:textId="77777777" w:rsidTr="00783685">
        <w:tc>
          <w:tcPr>
            <w:tcW w:w="959" w:type="dxa"/>
            <w:hideMark/>
          </w:tcPr>
          <w:p w14:paraId="3F95ACBF" w14:textId="77777777" w:rsidR="00395D25" w:rsidRPr="00344598" w:rsidRDefault="00395D25" w:rsidP="00783685">
            <w:pPr>
              <w:spacing w:before="120" w:after="120"/>
              <w:rPr>
                <w:rFonts w:ascii="Calibri" w:hAnsi="Calibri" w:cs="Arial"/>
                <w:szCs w:val="24"/>
                <w:lang w:eastAsia="en-US"/>
              </w:rPr>
            </w:pPr>
            <w:r w:rsidRPr="00344598">
              <w:rPr>
                <w:rFonts w:ascii="Calibri" w:hAnsi="Calibri" w:cs="Arial"/>
                <w:szCs w:val="24"/>
                <w:lang w:eastAsia="en-US"/>
              </w:rPr>
              <w:t>Klasse:</w:t>
            </w:r>
          </w:p>
        </w:tc>
        <w:tc>
          <w:tcPr>
            <w:tcW w:w="2061" w:type="dxa"/>
            <w:shd w:val="pct5" w:color="auto" w:fill="auto"/>
            <w:vAlign w:val="center"/>
          </w:tcPr>
          <w:p w14:paraId="6C10F0BA" w14:textId="4CB843CD" w:rsidR="00395D25" w:rsidRDefault="003B1B4D" w:rsidP="00783685">
            <w:pPr>
              <w:spacing w:before="120" w:after="120"/>
              <w:jc w:val="center"/>
              <w:rPr>
                <w:rFonts w:ascii="Calibri" w:hAnsi="Calibri" w:cs="Arial"/>
                <w:sz w:val="24"/>
                <w:szCs w:val="24"/>
                <w:lang w:eastAsia="en-US"/>
              </w:rPr>
            </w:pPr>
            <w:r>
              <w:rPr>
                <w:rFonts w:ascii="Calibri" w:hAnsi="Calibri" w:cs="Arial"/>
                <w:sz w:val="24"/>
                <w:szCs w:val="24"/>
                <w:lang w:eastAsia="en-US"/>
              </w:rPr>
              <w:t>BMS.l3D</w:t>
            </w:r>
          </w:p>
        </w:tc>
        <w:tc>
          <w:tcPr>
            <w:tcW w:w="2220" w:type="dxa"/>
            <w:vAlign w:val="center"/>
            <w:hideMark/>
          </w:tcPr>
          <w:p w14:paraId="60F00B80" w14:textId="77777777" w:rsidR="00395D25" w:rsidRPr="00344598" w:rsidRDefault="00395D25" w:rsidP="00783685">
            <w:pPr>
              <w:rPr>
                <w:rFonts w:ascii="Calibri" w:hAnsi="Calibri" w:cs="Arial"/>
                <w:szCs w:val="24"/>
                <w:lang w:eastAsia="en-US"/>
              </w:rPr>
            </w:pPr>
            <w:r w:rsidRPr="00344598">
              <w:rPr>
                <w:rFonts w:ascii="Calibri" w:hAnsi="Calibri" w:cs="Arial"/>
                <w:szCs w:val="24"/>
                <w:lang w:eastAsia="en-US"/>
              </w:rPr>
              <w:t>Gruppenmitglied 3:</w:t>
            </w:r>
          </w:p>
        </w:tc>
        <w:tc>
          <w:tcPr>
            <w:tcW w:w="3820" w:type="dxa"/>
            <w:tcBorders>
              <w:top w:val="single" w:sz="4" w:space="0" w:color="auto"/>
              <w:left w:val="nil"/>
              <w:bottom w:val="single" w:sz="4" w:space="0" w:color="auto"/>
              <w:right w:val="nil"/>
            </w:tcBorders>
            <w:shd w:val="clear" w:color="auto" w:fill="F2F2F2" w:themeFill="background1" w:themeFillShade="F2"/>
            <w:vAlign w:val="center"/>
          </w:tcPr>
          <w:p w14:paraId="73F6181F" w14:textId="2B22CE7C" w:rsidR="00395D25" w:rsidRDefault="00E554D7" w:rsidP="00E554D7">
            <w:pPr>
              <w:jc w:val="center"/>
              <w:rPr>
                <w:rFonts w:ascii="Calibri" w:hAnsi="Calibri" w:cs="Arial"/>
                <w:sz w:val="24"/>
                <w:szCs w:val="24"/>
                <w:lang w:eastAsia="en-US"/>
              </w:rPr>
            </w:pPr>
            <w:r>
              <w:rPr>
                <w:rFonts w:ascii="Calibri" w:hAnsi="Calibri" w:cs="Arial"/>
                <w:sz w:val="24"/>
                <w:szCs w:val="24"/>
                <w:lang w:eastAsia="en-US"/>
              </w:rPr>
              <w:t>-</w:t>
            </w:r>
          </w:p>
        </w:tc>
      </w:tr>
      <w:bookmarkEnd w:id="0"/>
    </w:tbl>
    <w:p w14:paraId="2ED0D687" w14:textId="77777777" w:rsidR="000B7BE3" w:rsidRPr="000C7152" w:rsidRDefault="000B7BE3">
      <w:pPr>
        <w:rPr>
          <w:rFonts w:ascii="Calibri" w:hAnsi="Calibri" w:cs="Arial"/>
          <w:sz w:val="24"/>
          <w:szCs w:val="24"/>
        </w:rPr>
      </w:pPr>
    </w:p>
    <w:p w14:paraId="1CC2BF54" w14:textId="77777777" w:rsidR="00851F36" w:rsidRPr="000C7152" w:rsidRDefault="00851F36" w:rsidP="00400D3B">
      <w:pPr>
        <w:rPr>
          <w:rFonts w:ascii="Calibri" w:hAnsi="Calibri" w:cs="Arial"/>
          <w:sz w:val="24"/>
          <w:szCs w:val="24"/>
        </w:rPr>
      </w:pPr>
    </w:p>
    <w:p w14:paraId="7632BB86" w14:textId="77777777" w:rsidR="00851F36" w:rsidRPr="000C7152" w:rsidRDefault="00851F36" w:rsidP="00400D3B">
      <w:pPr>
        <w:rPr>
          <w:rFonts w:ascii="Calibri" w:hAnsi="Calibri" w:cs="Arial"/>
          <w:sz w:val="24"/>
          <w:szCs w:val="24"/>
        </w:rPr>
      </w:pPr>
    </w:p>
    <w:p w14:paraId="135104DC" w14:textId="77777777" w:rsidR="00400D3B" w:rsidRPr="002A5C3F" w:rsidRDefault="00400D3B" w:rsidP="002A5C3F">
      <w:pPr>
        <w:ind w:left="567" w:hanging="567"/>
        <w:rPr>
          <w:rFonts w:asciiTheme="minorHAnsi" w:hAnsiTheme="minorHAnsi" w:cstheme="minorHAnsi"/>
          <w:b/>
          <w:sz w:val="24"/>
          <w:szCs w:val="24"/>
        </w:rPr>
      </w:pPr>
      <w:r w:rsidRPr="002A5C3F">
        <w:rPr>
          <w:rFonts w:asciiTheme="minorHAnsi" w:hAnsiTheme="minorHAnsi" w:cstheme="minorHAnsi"/>
          <w:b/>
          <w:sz w:val="24"/>
          <w:szCs w:val="24"/>
        </w:rPr>
        <w:t xml:space="preserve">1. Messwerte, </w:t>
      </w:r>
      <w:r w:rsidR="00527170" w:rsidRPr="002A5C3F">
        <w:rPr>
          <w:rFonts w:asciiTheme="minorHAnsi" w:hAnsiTheme="minorHAnsi" w:cstheme="minorHAnsi"/>
          <w:b/>
          <w:sz w:val="24"/>
          <w:szCs w:val="24"/>
        </w:rPr>
        <w:t>Berechnungen, Resultate</w:t>
      </w:r>
    </w:p>
    <w:p w14:paraId="26342518" w14:textId="77777777" w:rsidR="003D6FCA" w:rsidRPr="000C7152" w:rsidRDefault="003D6FCA" w:rsidP="007519F7">
      <w:pPr>
        <w:rPr>
          <w:rFonts w:ascii="Calibri" w:hAnsi="Calibri" w:cs="Arial"/>
          <w:sz w:val="24"/>
          <w:szCs w:val="24"/>
        </w:rPr>
      </w:pPr>
    </w:p>
    <w:p w14:paraId="397FD3E6" w14:textId="77777777" w:rsidR="003D6FCA" w:rsidRPr="002A5C3F" w:rsidRDefault="003D6FCA" w:rsidP="006133C3">
      <w:pPr>
        <w:ind w:left="426" w:hanging="426"/>
        <w:rPr>
          <w:rFonts w:asciiTheme="minorHAnsi" w:hAnsiTheme="minorHAnsi" w:cstheme="minorHAnsi"/>
          <w:b/>
        </w:rPr>
      </w:pPr>
      <w:r w:rsidRPr="002A5C3F">
        <w:rPr>
          <w:rFonts w:asciiTheme="minorHAnsi" w:hAnsiTheme="minorHAnsi" w:cstheme="minorHAnsi"/>
          <w:b/>
        </w:rPr>
        <w:t>1.1</w:t>
      </w:r>
      <w:r w:rsidRPr="002A5C3F">
        <w:rPr>
          <w:rFonts w:asciiTheme="minorHAnsi" w:hAnsiTheme="minorHAnsi" w:cstheme="minorHAnsi"/>
          <w:b/>
        </w:rPr>
        <w:tab/>
        <w:t xml:space="preserve">Messgerätgenauigkeit </w:t>
      </w:r>
      <w:r w:rsidR="00035198" w:rsidRPr="002A5C3F">
        <w:rPr>
          <w:rFonts w:asciiTheme="minorHAnsi" w:hAnsiTheme="minorHAnsi" w:cstheme="minorHAnsi"/>
          <w:b/>
        </w:rPr>
        <w:t>und Umgebungsbedingungen</w:t>
      </w:r>
    </w:p>
    <w:p w14:paraId="77F0F1A6" w14:textId="77777777" w:rsidR="006106A6" w:rsidRPr="000C7152" w:rsidRDefault="006106A6" w:rsidP="006106A6">
      <w:pPr>
        <w:rPr>
          <w:rFonts w:ascii="Calibri" w:hAnsi="Calibri" w:cs="Arial"/>
        </w:rPr>
        <w:sectPr w:rsidR="006106A6" w:rsidRPr="000C7152">
          <w:headerReference w:type="default" r:id="rId8"/>
          <w:footerReference w:type="default" r:id="rId9"/>
          <w:pgSz w:w="11906" w:h="16838"/>
          <w:pgMar w:top="1418" w:right="1418" w:bottom="1134" w:left="1418" w:header="709" w:footer="709" w:gutter="0"/>
          <w:cols w:space="708"/>
          <w:docGrid w:linePitch="360"/>
        </w:sectPr>
      </w:pPr>
    </w:p>
    <w:p w14:paraId="71735800" w14:textId="77777777" w:rsidR="006106A6" w:rsidRDefault="006106A6" w:rsidP="006133C3">
      <w:pPr>
        <w:rPr>
          <w:rFonts w:ascii="Calibri" w:hAnsi="Calibri" w:cs="Arial"/>
          <w:b/>
          <w:sz w:val="24"/>
          <w:szCs w:val="24"/>
        </w:rPr>
      </w:pPr>
    </w:p>
    <w:p w14:paraId="7103EB03" w14:textId="195BCB0E" w:rsidR="006133C3" w:rsidDel="00241ACF" w:rsidRDefault="006133C3" w:rsidP="006133C3">
      <w:pPr>
        <w:rPr>
          <w:del w:id="1" w:author="Franz Heini" w:date="2017-11-12T17:57:00Z"/>
          <w:rFonts w:asciiTheme="minorHAnsi" w:hAnsiTheme="minorHAnsi" w:cstheme="minorHAnsi"/>
          <w:sz w:val="16"/>
          <w:szCs w:val="16"/>
        </w:rPr>
      </w:pPr>
      <w:r w:rsidRPr="00670989">
        <w:rPr>
          <w:rFonts w:asciiTheme="minorHAnsi" w:hAnsiTheme="minorHAnsi" w:cstheme="minorHAnsi"/>
          <w:sz w:val="16"/>
          <w:szCs w:val="16"/>
        </w:rPr>
        <w:t>Tabelle 1:</w:t>
      </w:r>
      <w:bookmarkStart w:id="2" w:name="OLE_LINK20"/>
      <w:bookmarkStart w:id="3" w:name="OLE_LINK23"/>
      <w:r w:rsidRPr="00670989">
        <w:rPr>
          <w:rFonts w:asciiTheme="minorHAnsi" w:hAnsiTheme="minorHAnsi" w:cstheme="minorHAnsi"/>
          <w:sz w:val="16"/>
          <w:szCs w:val="16"/>
        </w:rPr>
        <w:t xml:space="preserve"> Messgerätegenauigkeit / Umgebungsbedingungen</w:t>
      </w:r>
      <w:bookmarkEnd w:id="2"/>
      <w:bookmarkEnd w:id="3"/>
    </w:p>
    <w:p w14:paraId="18304561" w14:textId="77777777" w:rsidR="0033588A" w:rsidRPr="00670989" w:rsidRDefault="0033588A" w:rsidP="006133C3">
      <w:pPr>
        <w:rPr>
          <w:rFonts w:asciiTheme="minorHAnsi" w:hAnsiTheme="minorHAnsi" w:cstheme="minorHAnsi"/>
          <w:sz w:val="16"/>
          <w:szCs w:val="16"/>
        </w:rPr>
      </w:pPr>
    </w:p>
    <w:tbl>
      <w:tblPr>
        <w:tblStyle w:val="Tabellenraster"/>
        <w:tblW w:w="8471" w:type="dxa"/>
        <w:tblLayout w:type="fixed"/>
        <w:tblLook w:val="04A0" w:firstRow="1" w:lastRow="0" w:firstColumn="1" w:lastColumn="0" w:noHBand="0" w:noVBand="1"/>
      </w:tblPr>
      <w:tblGrid>
        <w:gridCol w:w="2234"/>
        <w:gridCol w:w="1984"/>
        <w:gridCol w:w="284"/>
        <w:gridCol w:w="1417"/>
        <w:gridCol w:w="1276"/>
        <w:gridCol w:w="1276"/>
      </w:tblGrid>
      <w:tr w:rsidR="00830263" w:rsidRPr="009440A6" w14:paraId="27FC28E8" w14:textId="77777777" w:rsidTr="00830263">
        <w:tc>
          <w:tcPr>
            <w:tcW w:w="2234" w:type="dxa"/>
            <w:vAlign w:val="center"/>
          </w:tcPr>
          <w:p w14:paraId="3DACF221" w14:textId="5FBD3D56" w:rsidR="00830263" w:rsidRPr="009440A6" w:rsidRDefault="00830263" w:rsidP="00783685">
            <w:pPr>
              <w:spacing w:before="120" w:after="120"/>
              <w:rPr>
                <w:rFonts w:asciiTheme="minorHAnsi" w:hAnsiTheme="minorHAnsi" w:cstheme="minorHAnsi"/>
              </w:rPr>
            </w:pPr>
            <w:r>
              <w:rPr>
                <w:rFonts w:asciiTheme="minorHAnsi" w:hAnsiTheme="minorHAnsi" w:cstheme="minorHAnsi"/>
              </w:rPr>
              <w:t>Waage (B204-S)</w:t>
            </w:r>
          </w:p>
        </w:tc>
        <w:tc>
          <w:tcPr>
            <w:tcW w:w="1984" w:type="dxa"/>
            <w:tcBorders>
              <w:right w:val="single" w:sz="4" w:space="0" w:color="auto"/>
            </w:tcBorders>
            <w:vAlign w:val="center"/>
          </w:tcPr>
          <w:p w14:paraId="2ED1AF9C" w14:textId="3C00C1B1" w:rsidR="00830263" w:rsidRPr="000C28BA" w:rsidRDefault="00C85624" w:rsidP="0033588A">
            <w:pPr>
              <w:spacing w:before="120" w:after="120"/>
              <w:rPr>
                <w:rFonts w:asciiTheme="minorHAnsi" w:hAnsiTheme="minorHAnsi" w:cstheme="minorHAnsi"/>
                <w:color w:val="FF0000"/>
              </w:rPr>
            </w:pPr>
            <w:r w:rsidRPr="00D722F7">
              <w:rPr>
                <w:rFonts w:ascii="Calibri" w:hAnsi="Calibri" w:cs="Arial"/>
                <w:color w:val="FF0000"/>
              </w:rPr>
              <w:t>±</w:t>
            </w:r>
            <w:r w:rsidR="00F8656D" w:rsidRPr="000C28BA">
              <w:rPr>
                <w:rFonts w:asciiTheme="minorHAnsi" w:hAnsiTheme="minorHAnsi" w:cstheme="minorHAnsi"/>
                <w:color w:val="FF0000"/>
              </w:rPr>
              <w:t xml:space="preserve"> 0.00</w:t>
            </w:r>
            <w:r w:rsidR="00710A77" w:rsidRPr="000C28BA">
              <w:rPr>
                <w:rFonts w:asciiTheme="minorHAnsi" w:hAnsiTheme="minorHAnsi" w:cstheme="minorHAnsi"/>
                <w:color w:val="FF0000"/>
              </w:rPr>
              <w:t>0</w:t>
            </w:r>
            <w:r w:rsidR="00F8656D" w:rsidRPr="000C28BA">
              <w:rPr>
                <w:rFonts w:asciiTheme="minorHAnsi" w:hAnsiTheme="minorHAnsi" w:cstheme="minorHAnsi"/>
                <w:color w:val="FF0000"/>
              </w:rPr>
              <w:t>2g</w:t>
            </w:r>
          </w:p>
        </w:tc>
        <w:tc>
          <w:tcPr>
            <w:tcW w:w="284" w:type="dxa"/>
            <w:tcBorders>
              <w:top w:val="nil"/>
              <w:left w:val="single" w:sz="4" w:space="0" w:color="auto"/>
              <w:bottom w:val="nil"/>
              <w:right w:val="single" w:sz="4" w:space="0" w:color="auto"/>
            </w:tcBorders>
          </w:tcPr>
          <w:p w14:paraId="3D4AC26C" w14:textId="77777777" w:rsidR="00830263" w:rsidRPr="009440A6" w:rsidDel="00D17620" w:rsidRDefault="00830263" w:rsidP="00783685">
            <w:pPr>
              <w:spacing w:before="120" w:after="120"/>
              <w:jc w:val="center"/>
              <w:rPr>
                <w:rFonts w:asciiTheme="minorHAnsi" w:hAnsiTheme="minorHAnsi" w:cstheme="minorHAnsi"/>
              </w:rPr>
            </w:pPr>
          </w:p>
        </w:tc>
        <w:tc>
          <w:tcPr>
            <w:tcW w:w="1417" w:type="dxa"/>
            <w:tcBorders>
              <w:left w:val="single" w:sz="4" w:space="0" w:color="auto"/>
            </w:tcBorders>
          </w:tcPr>
          <w:p w14:paraId="78117F66" w14:textId="77777777" w:rsidR="00830263" w:rsidRPr="009440A6" w:rsidDel="00D17620" w:rsidRDefault="00830263" w:rsidP="00783685">
            <w:pPr>
              <w:spacing w:before="120" w:after="120"/>
              <w:rPr>
                <w:rFonts w:asciiTheme="minorHAnsi" w:hAnsiTheme="minorHAnsi" w:cstheme="minorHAnsi"/>
              </w:rPr>
            </w:pPr>
          </w:p>
        </w:tc>
        <w:tc>
          <w:tcPr>
            <w:tcW w:w="1276" w:type="dxa"/>
          </w:tcPr>
          <w:p w14:paraId="525167E9" w14:textId="77777777" w:rsidR="00830263" w:rsidRPr="009440A6" w:rsidDel="00D17620" w:rsidRDefault="00830263" w:rsidP="00783685">
            <w:pPr>
              <w:spacing w:before="120" w:after="120"/>
              <w:jc w:val="center"/>
              <w:rPr>
                <w:rFonts w:asciiTheme="minorHAnsi" w:hAnsiTheme="minorHAnsi" w:cstheme="minorHAnsi"/>
              </w:rPr>
            </w:pPr>
            <w:r w:rsidRPr="009440A6">
              <w:rPr>
                <w:rFonts w:asciiTheme="minorHAnsi" w:hAnsiTheme="minorHAnsi" w:cstheme="minorHAnsi"/>
              </w:rPr>
              <w:t xml:space="preserve">Gruppe </w:t>
            </w:r>
            <w:r w:rsidRPr="009440A6">
              <w:rPr>
                <w:rFonts w:asciiTheme="minorHAnsi" w:hAnsiTheme="minorHAnsi" w:cstheme="minorHAnsi"/>
              </w:rPr>
              <w:br/>
              <w:t>1</w:t>
            </w:r>
          </w:p>
        </w:tc>
        <w:tc>
          <w:tcPr>
            <w:tcW w:w="1276" w:type="dxa"/>
          </w:tcPr>
          <w:p w14:paraId="6070AE01" w14:textId="2F3BEA23" w:rsidR="00830263" w:rsidRPr="009440A6" w:rsidRDefault="00830263" w:rsidP="0033588A">
            <w:pPr>
              <w:spacing w:before="120" w:after="120"/>
              <w:jc w:val="center"/>
              <w:rPr>
                <w:rFonts w:asciiTheme="minorHAnsi" w:hAnsiTheme="minorHAnsi" w:cstheme="minorHAnsi"/>
              </w:rPr>
            </w:pPr>
            <w:r w:rsidRPr="009440A6">
              <w:rPr>
                <w:rFonts w:asciiTheme="minorHAnsi" w:hAnsiTheme="minorHAnsi" w:cstheme="minorHAnsi"/>
              </w:rPr>
              <w:t xml:space="preserve">Gruppe </w:t>
            </w:r>
            <w:r w:rsidRPr="009440A6">
              <w:rPr>
                <w:rFonts w:asciiTheme="minorHAnsi" w:hAnsiTheme="minorHAnsi" w:cstheme="minorHAnsi"/>
              </w:rPr>
              <w:br/>
            </w:r>
            <w:r>
              <w:rPr>
                <w:rFonts w:asciiTheme="minorHAnsi" w:hAnsiTheme="minorHAnsi" w:cstheme="minorHAnsi"/>
              </w:rPr>
              <w:t>2</w:t>
            </w:r>
          </w:p>
        </w:tc>
      </w:tr>
      <w:tr w:rsidR="00830263" w:rsidRPr="009440A6" w14:paraId="3E5A4354" w14:textId="77777777" w:rsidTr="00830263">
        <w:tc>
          <w:tcPr>
            <w:tcW w:w="2234" w:type="dxa"/>
            <w:tcBorders>
              <w:bottom w:val="single" w:sz="4" w:space="0" w:color="auto"/>
            </w:tcBorders>
            <w:vAlign w:val="center"/>
          </w:tcPr>
          <w:p w14:paraId="0FBA2706" w14:textId="09DC56B3" w:rsidR="00830263" w:rsidRPr="009440A6" w:rsidRDefault="00830263" w:rsidP="00783685">
            <w:pPr>
              <w:spacing w:before="120" w:after="120"/>
              <w:rPr>
                <w:rFonts w:asciiTheme="minorHAnsi" w:hAnsiTheme="minorHAnsi" w:cstheme="minorHAnsi"/>
              </w:rPr>
            </w:pPr>
            <w:r>
              <w:rPr>
                <w:rFonts w:asciiTheme="minorHAnsi" w:hAnsiTheme="minorHAnsi" w:cstheme="minorHAnsi"/>
              </w:rPr>
              <w:t>Messzylinder, 100</w:t>
            </w:r>
            <w:r w:rsidRPr="009440A6">
              <w:rPr>
                <w:rFonts w:asciiTheme="minorHAnsi" w:hAnsiTheme="minorHAnsi" w:cstheme="minorHAnsi"/>
              </w:rPr>
              <w:t xml:space="preserve"> </w:t>
            </w:r>
            <w:proofErr w:type="spellStart"/>
            <w:r w:rsidRPr="009440A6">
              <w:rPr>
                <w:rFonts w:asciiTheme="minorHAnsi" w:hAnsiTheme="minorHAnsi" w:cstheme="minorHAnsi"/>
              </w:rPr>
              <w:t>mL</w:t>
            </w:r>
            <w:proofErr w:type="spellEnd"/>
          </w:p>
        </w:tc>
        <w:tc>
          <w:tcPr>
            <w:tcW w:w="1984" w:type="dxa"/>
            <w:tcBorders>
              <w:bottom w:val="single" w:sz="4" w:space="0" w:color="auto"/>
              <w:right w:val="single" w:sz="4" w:space="0" w:color="auto"/>
            </w:tcBorders>
            <w:vAlign w:val="center"/>
          </w:tcPr>
          <w:p w14:paraId="7377C361" w14:textId="3FB73622" w:rsidR="00830263" w:rsidRPr="000C28BA" w:rsidRDefault="00C85624" w:rsidP="0033588A">
            <w:pPr>
              <w:spacing w:before="120" w:after="120"/>
              <w:rPr>
                <w:rFonts w:asciiTheme="minorHAnsi" w:hAnsiTheme="minorHAnsi" w:cstheme="minorHAnsi"/>
                <w:color w:val="FF0000"/>
              </w:rPr>
            </w:pPr>
            <w:r w:rsidRPr="00D722F7">
              <w:rPr>
                <w:rFonts w:ascii="Calibri" w:hAnsi="Calibri" w:cs="Arial"/>
                <w:color w:val="FF0000"/>
              </w:rPr>
              <w:t>±</w:t>
            </w:r>
            <w:r w:rsidR="002D6E34" w:rsidRPr="000C28BA">
              <w:rPr>
                <w:rFonts w:asciiTheme="minorHAnsi" w:hAnsiTheme="minorHAnsi" w:cstheme="minorHAnsi"/>
                <w:color w:val="FF0000"/>
              </w:rPr>
              <w:t xml:space="preserve"> 0.5</w:t>
            </w:r>
            <w:r w:rsidR="00F8656D" w:rsidRPr="000C28BA">
              <w:rPr>
                <w:rFonts w:asciiTheme="minorHAnsi" w:hAnsiTheme="minorHAnsi" w:cstheme="minorHAnsi"/>
                <w:color w:val="FF0000"/>
              </w:rPr>
              <w:t>ml</w:t>
            </w:r>
          </w:p>
        </w:tc>
        <w:tc>
          <w:tcPr>
            <w:tcW w:w="284" w:type="dxa"/>
            <w:tcBorders>
              <w:top w:val="nil"/>
              <w:left w:val="single" w:sz="4" w:space="0" w:color="auto"/>
              <w:bottom w:val="nil"/>
              <w:right w:val="single" w:sz="4" w:space="0" w:color="auto"/>
            </w:tcBorders>
          </w:tcPr>
          <w:p w14:paraId="548F54E7" w14:textId="77777777" w:rsidR="00830263" w:rsidRPr="009440A6" w:rsidDel="00D17620" w:rsidRDefault="00830263" w:rsidP="00783685">
            <w:pPr>
              <w:spacing w:before="120" w:after="120"/>
              <w:jc w:val="center"/>
              <w:rPr>
                <w:rFonts w:asciiTheme="minorHAnsi" w:hAnsiTheme="minorHAnsi" w:cstheme="minorHAnsi"/>
              </w:rPr>
            </w:pPr>
          </w:p>
        </w:tc>
        <w:tc>
          <w:tcPr>
            <w:tcW w:w="1417" w:type="dxa"/>
            <w:tcBorders>
              <w:left w:val="single" w:sz="4" w:space="0" w:color="auto"/>
            </w:tcBorders>
          </w:tcPr>
          <w:p w14:paraId="19B8F4B7" w14:textId="77777777" w:rsidR="00830263" w:rsidRPr="009440A6" w:rsidDel="00D17620" w:rsidRDefault="00830263" w:rsidP="00783685">
            <w:pPr>
              <w:spacing w:before="120" w:after="120"/>
              <w:rPr>
                <w:rFonts w:asciiTheme="minorHAnsi" w:hAnsiTheme="minorHAnsi" w:cstheme="minorHAnsi"/>
              </w:rPr>
            </w:pPr>
            <w:r w:rsidRPr="009440A6">
              <w:rPr>
                <w:rFonts w:asciiTheme="minorHAnsi" w:hAnsiTheme="minorHAnsi" w:cstheme="minorHAnsi"/>
              </w:rPr>
              <w:t>Temperatur</w:t>
            </w:r>
            <w:r w:rsidRPr="009440A6">
              <w:rPr>
                <w:rFonts w:asciiTheme="minorHAnsi" w:hAnsiTheme="minorHAnsi" w:cstheme="minorHAnsi"/>
              </w:rPr>
              <w:br/>
              <w:t>im Labor [°C]</w:t>
            </w:r>
          </w:p>
        </w:tc>
        <w:tc>
          <w:tcPr>
            <w:tcW w:w="1276" w:type="dxa"/>
            <w:tcBorders>
              <w:left w:val="single" w:sz="4" w:space="0" w:color="auto"/>
            </w:tcBorders>
          </w:tcPr>
          <w:p w14:paraId="6790DF4E" w14:textId="56AE2B56" w:rsidR="00830263" w:rsidRPr="009440A6" w:rsidDel="00D17620" w:rsidRDefault="00830263" w:rsidP="00783685">
            <w:pPr>
              <w:spacing w:before="120" w:after="120"/>
              <w:jc w:val="center"/>
              <w:rPr>
                <w:rFonts w:asciiTheme="minorHAnsi" w:hAnsiTheme="minorHAnsi" w:cstheme="minorHAnsi"/>
              </w:rPr>
            </w:pPr>
            <w:r>
              <w:rPr>
                <w:rFonts w:asciiTheme="minorHAnsi" w:hAnsiTheme="minorHAnsi" w:cstheme="minorHAnsi"/>
              </w:rPr>
              <w:t>21.5</w:t>
            </w:r>
          </w:p>
        </w:tc>
        <w:tc>
          <w:tcPr>
            <w:tcW w:w="1276" w:type="dxa"/>
            <w:tcBorders>
              <w:left w:val="single" w:sz="4" w:space="0" w:color="auto"/>
              <w:right w:val="single" w:sz="4" w:space="0" w:color="auto"/>
            </w:tcBorders>
          </w:tcPr>
          <w:p w14:paraId="1ACA2E64" w14:textId="5D069BB4" w:rsidR="00830263" w:rsidRDefault="009C7517" w:rsidP="00783685">
            <w:pPr>
              <w:spacing w:before="120" w:after="120"/>
              <w:jc w:val="center"/>
              <w:rPr>
                <w:rFonts w:asciiTheme="minorHAnsi" w:hAnsiTheme="minorHAnsi" w:cstheme="minorHAnsi"/>
              </w:rPr>
            </w:pPr>
            <w:r>
              <w:rPr>
                <w:rFonts w:asciiTheme="minorHAnsi" w:hAnsiTheme="minorHAnsi" w:cstheme="minorHAnsi"/>
              </w:rPr>
              <w:t>23</w:t>
            </w:r>
          </w:p>
        </w:tc>
      </w:tr>
      <w:tr w:rsidR="00830263" w:rsidRPr="009440A6" w14:paraId="44D3E4B3" w14:textId="77777777" w:rsidTr="00830263">
        <w:trPr>
          <w:trHeight w:val="754"/>
        </w:trPr>
        <w:tc>
          <w:tcPr>
            <w:tcW w:w="2234" w:type="dxa"/>
            <w:tcBorders>
              <w:top w:val="single" w:sz="4" w:space="0" w:color="auto"/>
              <w:left w:val="nil"/>
              <w:bottom w:val="nil"/>
              <w:right w:val="nil"/>
            </w:tcBorders>
            <w:vAlign w:val="center"/>
          </w:tcPr>
          <w:p w14:paraId="27D5D166" w14:textId="310698D6" w:rsidR="00830263" w:rsidRPr="009440A6" w:rsidRDefault="00830263" w:rsidP="00783685">
            <w:pPr>
              <w:spacing w:before="120" w:after="120"/>
              <w:rPr>
                <w:rFonts w:asciiTheme="minorHAnsi" w:hAnsiTheme="minorHAnsi" w:cstheme="minorHAnsi"/>
              </w:rPr>
            </w:pPr>
          </w:p>
        </w:tc>
        <w:tc>
          <w:tcPr>
            <w:tcW w:w="1984" w:type="dxa"/>
            <w:tcBorders>
              <w:top w:val="single" w:sz="4" w:space="0" w:color="auto"/>
              <w:left w:val="nil"/>
              <w:bottom w:val="nil"/>
              <w:right w:val="nil"/>
            </w:tcBorders>
            <w:vAlign w:val="center"/>
          </w:tcPr>
          <w:p w14:paraId="50CEEE66" w14:textId="4425BFB9" w:rsidR="00830263" w:rsidRPr="000C53BE" w:rsidRDefault="00830263" w:rsidP="00783685">
            <w:pPr>
              <w:spacing w:before="120" w:after="120"/>
              <w:jc w:val="center"/>
              <w:rPr>
                <w:rFonts w:asciiTheme="minorHAnsi" w:hAnsiTheme="minorHAnsi" w:cstheme="minorHAnsi"/>
              </w:rPr>
            </w:pPr>
          </w:p>
        </w:tc>
        <w:tc>
          <w:tcPr>
            <w:tcW w:w="284" w:type="dxa"/>
            <w:tcBorders>
              <w:top w:val="nil"/>
              <w:left w:val="nil"/>
              <w:bottom w:val="nil"/>
              <w:right w:val="single" w:sz="4" w:space="0" w:color="auto"/>
            </w:tcBorders>
          </w:tcPr>
          <w:p w14:paraId="2D9CAFAC" w14:textId="77777777" w:rsidR="00830263" w:rsidRPr="009440A6" w:rsidDel="00D17620" w:rsidRDefault="00830263" w:rsidP="00783685">
            <w:pPr>
              <w:spacing w:before="120" w:after="120"/>
              <w:rPr>
                <w:rFonts w:asciiTheme="minorHAnsi" w:hAnsiTheme="minorHAnsi" w:cstheme="minorHAnsi"/>
                <w:noProof/>
                <w:sz w:val="24"/>
                <w:szCs w:val="24"/>
              </w:rPr>
            </w:pPr>
          </w:p>
        </w:tc>
        <w:tc>
          <w:tcPr>
            <w:tcW w:w="1417" w:type="dxa"/>
            <w:tcBorders>
              <w:left w:val="single" w:sz="4" w:space="0" w:color="auto"/>
              <w:bottom w:val="single" w:sz="4" w:space="0" w:color="auto"/>
            </w:tcBorders>
          </w:tcPr>
          <w:p w14:paraId="6F0C338C" w14:textId="77777777" w:rsidR="00830263" w:rsidRPr="009440A6" w:rsidDel="00D17620" w:rsidRDefault="00830263" w:rsidP="00783685">
            <w:pPr>
              <w:spacing w:before="120" w:after="120"/>
              <w:rPr>
                <w:rFonts w:asciiTheme="minorHAnsi" w:hAnsiTheme="minorHAnsi" w:cstheme="minorHAnsi"/>
                <w:noProof/>
                <w:sz w:val="24"/>
                <w:szCs w:val="24"/>
              </w:rPr>
            </w:pPr>
            <w:r w:rsidRPr="009440A6">
              <w:rPr>
                <w:rFonts w:asciiTheme="minorHAnsi" w:hAnsiTheme="minorHAnsi" w:cstheme="minorHAnsi"/>
              </w:rPr>
              <w:t>Druck</w:t>
            </w:r>
            <w:r w:rsidRPr="009440A6">
              <w:rPr>
                <w:rFonts w:asciiTheme="minorHAnsi" w:hAnsiTheme="minorHAnsi" w:cstheme="minorHAnsi"/>
              </w:rPr>
              <w:br/>
              <w:t>im Labor [hPa]</w:t>
            </w:r>
          </w:p>
        </w:tc>
        <w:tc>
          <w:tcPr>
            <w:tcW w:w="1276" w:type="dxa"/>
            <w:tcBorders>
              <w:left w:val="single" w:sz="4" w:space="0" w:color="auto"/>
              <w:bottom w:val="single" w:sz="4" w:space="0" w:color="auto"/>
            </w:tcBorders>
          </w:tcPr>
          <w:p w14:paraId="42226870" w14:textId="7A9F524B" w:rsidR="00830263" w:rsidRPr="000C53BE" w:rsidDel="00D17620" w:rsidRDefault="00830263" w:rsidP="00783685">
            <w:pPr>
              <w:spacing w:before="120" w:after="120"/>
              <w:jc w:val="center"/>
              <w:rPr>
                <w:rFonts w:asciiTheme="minorHAnsi" w:hAnsiTheme="minorHAnsi" w:cstheme="minorHAnsi"/>
                <w:noProof/>
              </w:rPr>
            </w:pPr>
            <w:r>
              <w:rPr>
                <w:rFonts w:asciiTheme="minorHAnsi" w:hAnsiTheme="minorHAnsi" w:cstheme="minorHAnsi"/>
                <w:noProof/>
              </w:rPr>
              <w:t>943</w:t>
            </w:r>
          </w:p>
        </w:tc>
        <w:tc>
          <w:tcPr>
            <w:tcW w:w="1276" w:type="dxa"/>
            <w:tcBorders>
              <w:left w:val="single" w:sz="4" w:space="0" w:color="auto"/>
              <w:bottom w:val="single" w:sz="4" w:space="0" w:color="auto"/>
              <w:right w:val="single" w:sz="4" w:space="0" w:color="auto"/>
            </w:tcBorders>
          </w:tcPr>
          <w:p w14:paraId="31F91E34" w14:textId="16C253C2" w:rsidR="00830263" w:rsidRPr="000C53BE" w:rsidRDefault="009C7517" w:rsidP="00783685">
            <w:pPr>
              <w:spacing w:before="120" w:after="120"/>
              <w:jc w:val="center"/>
              <w:rPr>
                <w:rFonts w:asciiTheme="minorHAnsi" w:hAnsiTheme="minorHAnsi" w:cstheme="minorHAnsi"/>
                <w:noProof/>
              </w:rPr>
            </w:pPr>
            <w:r>
              <w:rPr>
                <w:rFonts w:asciiTheme="minorHAnsi" w:hAnsiTheme="minorHAnsi" w:cstheme="minorHAnsi"/>
                <w:noProof/>
              </w:rPr>
              <w:t>954</w:t>
            </w:r>
          </w:p>
        </w:tc>
      </w:tr>
    </w:tbl>
    <w:p w14:paraId="4A079C05" w14:textId="77777777" w:rsidR="000E37EF" w:rsidRDefault="000E37EF" w:rsidP="00527170">
      <w:pPr>
        <w:ind w:left="567" w:hanging="567"/>
        <w:rPr>
          <w:rFonts w:ascii="Calibri" w:hAnsi="Calibri" w:cs="Arial"/>
          <w:b/>
          <w:sz w:val="24"/>
          <w:szCs w:val="24"/>
        </w:rPr>
      </w:pPr>
    </w:p>
    <w:p w14:paraId="20F947E8" w14:textId="77777777" w:rsidR="00173733" w:rsidRPr="000C7152" w:rsidRDefault="00173733" w:rsidP="00DB723C">
      <w:pPr>
        <w:rPr>
          <w:rFonts w:ascii="Calibri" w:hAnsi="Calibri" w:cs="Arial"/>
          <w:b/>
          <w:sz w:val="24"/>
          <w:szCs w:val="24"/>
        </w:rPr>
      </w:pPr>
    </w:p>
    <w:p w14:paraId="16484BD4" w14:textId="77777777" w:rsidR="00527170" w:rsidRPr="00BB4FE0" w:rsidRDefault="00527170" w:rsidP="006119A9">
      <w:pPr>
        <w:ind w:left="426" w:hanging="426"/>
        <w:rPr>
          <w:rFonts w:asciiTheme="minorHAnsi" w:hAnsiTheme="minorHAnsi" w:cstheme="minorHAnsi"/>
          <w:b/>
        </w:rPr>
      </w:pPr>
      <w:r w:rsidRPr="00BB4FE0">
        <w:rPr>
          <w:rFonts w:asciiTheme="minorHAnsi" w:hAnsiTheme="minorHAnsi" w:cstheme="minorHAnsi"/>
          <w:b/>
        </w:rPr>
        <w:t>1.</w:t>
      </w:r>
      <w:r w:rsidR="003D6FCA" w:rsidRPr="00BB4FE0">
        <w:rPr>
          <w:rFonts w:asciiTheme="minorHAnsi" w:hAnsiTheme="minorHAnsi" w:cstheme="minorHAnsi"/>
          <w:b/>
        </w:rPr>
        <w:t>2</w:t>
      </w:r>
      <w:r w:rsidRPr="00BB4FE0">
        <w:rPr>
          <w:rFonts w:asciiTheme="minorHAnsi" w:hAnsiTheme="minorHAnsi" w:cstheme="minorHAnsi"/>
          <w:b/>
        </w:rPr>
        <w:t xml:space="preserve"> </w:t>
      </w:r>
      <w:r w:rsidRPr="00BB4FE0">
        <w:rPr>
          <w:rFonts w:asciiTheme="minorHAnsi" w:hAnsiTheme="minorHAnsi" w:cstheme="minorHAnsi"/>
          <w:b/>
        </w:rPr>
        <w:tab/>
      </w:r>
      <w:r w:rsidR="00BB40AF">
        <w:rPr>
          <w:rFonts w:asciiTheme="minorHAnsi" w:hAnsiTheme="minorHAnsi" w:cstheme="minorHAnsi"/>
          <w:b/>
        </w:rPr>
        <w:t>Messwerte und Berechnungen für das molare Volumen</w:t>
      </w:r>
    </w:p>
    <w:p w14:paraId="6E91AE7F" w14:textId="77777777" w:rsidR="003A3D04" w:rsidRPr="003A3D04" w:rsidRDefault="003A3D04" w:rsidP="003A3D04">
      <w:pPr>
        <w:pStyle w:val="Vorgabetext1"/>
        <w:tabs>
          <w:tab w:val="left" w:pos="3686"/>
        </w:tabs>
        <w:rPr>
          <w:rFonts w:ascii="Calibri" w:hAnsi="Calibri" w:cs="Arial"/>
          <w:b w:val="0"/>
          <w:sz w:val="22"/>
          <w:szCs w:val="22"/>
        </w:rPr>
      </w:pPr>
    </w:p>
    <w:p w14:paraId="65E03DF6" w14:textId="77777777" w:rsidR="003A3D04" w:rsidRPr="003A3D04" w:rsidRDefault="003A3D04" w:rsidP="003A3D04">
      <w:pPr>
        <w:pStyle w:val="Vorgabetext1"/>
        <w:tabs>
          <w:tab w:val="left" w:pos="3686"/>
        </w:tabs>
        <w:rPr>
          <w:rFonts w:ascii="Calibri" w:hAnsi="Calibri" w:cs="Arial"/>
          <w:b w:val="0"/>
          <w:sz w:val="22"/>
          <w:szCs w:val="22"/>
        </w:rPr>
      </w:pPr>
      <w:r w:rsidRPr="003A3D04">
        <w:rPr>
          <w:rFonts w:ascii="Calibri" w:hAnsi="Calibri" w:cs="Arial"/>
          <w:b w:val="0"/>
          <w:sz w:val="22"/>
          <w:szCs w:val="22"/>
        </w:rPr>
        <w:t>Reaktionsgleichung:</w:t>
      </w:r>
      <w:r>
        <w:rPr>
          <w:rFonts w:ascii="Calibri" w:hAnsi="Calibri" w:cs="Arial"/>
          <w:b w:val="0"/>
          <w:sz w:val="22"/>
          <w:szCs w:val="22"/>
        </w:rPr>
        <w:tab/>
      </w:r>
      <w:r w:rsidRPr="003A3D04">
        <w:rPr>
          <w:rFonts w:ascii="Calibri" w:hAnsi="Calibri" w:cs="Arial"/>
          <w:b w:val="0"/>
          <w:sz w:val="22"/>
          <w:szCs w:val="22"/>
        </w:rPr>
        <w:t>2 Li</w:t>
      </w:r>
      <w:r w:rsidRPr="003A3D04">
        <w:rPr>
          <w:rFonts w:ascii="Calibri" w:hAnsi="Calibri" w:cs="Arial"/>
          <w:b w:val="0"/>
          <w:sz w:val="22"/>
          <w:szCs w:val="22"/>
        </w:rPr>
        <w:tab/>
        <w:t>+   2 H</w:t>
      </w:r>
      <w:r w:rsidRPr="00382AC7">
        <w:rPr>
          <w:rFonts w:ascii="Calibri" w:hAnsi="Calibri" w:cs="Arial"/>
          <w:b w:val="0"/>
          <w:sz w:val="22"/>
          <w:szCs w:val="22"/>
          <w:vertAlign w:val="subscript"/>
        </w:rPr>
        <w:t>2</w:t>
      </w:r>
      <w:r w:rsidRPr="003A3D04">
        <w:rPr>
          <w:rFonts w:ascii="Calibri" w:hAnsi="Calibri" w:cs="Arial"/>
          <w:b w:val="0"/>
          <w:sz w:val="22"/>
          <w:szCs w:val="22"/>
        </w:rPr>
        <w:t>O</w:t>
      </w:r>
      <w:r w:rsidRPr="003A3D04">
        <w:rPr>
          <w:rFonts w:ascii="Calibri" w:hAnsi="Calibri" w:cs="Arial"/>
          <w:b w:val="0"/>
          <w:sz w:val="22"/>
          <w:szCs w:val="22"/>
        </w:rPr>
        <w:tab/>
      </w:r>
      <w:r w:rsidRPr="003A3D04">
        <w:rPr>
          <w:rFonts w:ascii="Calibri" w:hAnsi="Calibri" w:cs="Arial"/>
          <w:b w:val="0"/>
          <w:sz w:val="22"/>
          <w:szCs w:val="22"/>
        </w:rPr>
        <w:sym w:font="Wingdings" w:char="F0E0"/>
      </w:r>
      <w:r w:rsidRPr="003A3D04">
        <w:rPr>
          <w:rFonts w:ascii="Calibri" w:hAnsi="Calibri" w:cs="Arial"/>
          <w:b w:val="0"/>
          <w:sz w:val="22"/>
          <w:szCs w:val="22"/>
        </w:rPr>
        <w:tab/>
        <w:t xml:space="preserve">2 </w:t>
      </w:r>
      <w:proofErr w:type="spellStart"/>
      <w:r w:rsidRPr="003A3D04">
        <w:rPr>
          <w:rFonts w:ascii="Calibri" w:hAnsi="Calibri" w:cs="Arial"/>
          <w:b w:val="0"/>
          <w:sz w:val="22"/>
          <w:szCs w:val="22"/>
        </w:rPr>
        <w:t>LiOH</w:t>
      </w:r>
      <w:proofErr w:type="spellEnd"/>
      <w:r w:rsidRPr="003A3D04">
        <w:rPr>
          <w:rFonts w:ascii="Calibri" w:hAnsi="Calibri" w:cs="Arial"/>
          <w:b w:val="0"/>
          <w:sz w:val="22"/>
          <w:szCs w:val="22"/>
        </w:rPr>
        <w:tab/>
      </w:r>
      <w:proofErr w:type="gramStart"/>
      <w:r w:rsidRPr="003A3D04">
        <w:rPr>
          <w:rFonts w:ascii="Calibri" w:hAnsi="Calibri" w:cs="Arial"/>
          <w:b w:val="0"/>
          <w:sz w:val="22"/>
          <w:szCs w:val="22"/>
        </w:rPr>
        <w:t>+  H</w:t>
      </w:r>
      <w:proofErr w:type="gramEnd"/>
      <w:r w:rsidRPr="00382AC7">
        <w:rPr>
          <w:rFonts w:ascii="Calibri" w:hAnsi="Calibri" w:cs="Arial"/>
          <w:b w:val="0"/>
          <w:sz w:val="22"/>
          <w:szCs w:val="22"/>
          <w:vertAlign w:val="subscript"/>
        </w:rPr>
        <w:t>2</w:t>
      </w:r>
    </w:p>
    <w:p w14:paraId="6F7A6878" w14:textId="2C85A590" w:rsidR="003A3D04" w:rsidRDefault="003A3D04" w:rsidP="00400D3B">
      <w:pPr>
        <w:rPr>
          <w:rFonts w:ascii="Calibri" w:hAnsi="Calibri" w:cs="Arial"/>
          <w:sz w:val="22"/>
          <w:szCs w:val="22"/>
          <w:lang w:eastAsia="de-DE"/>
        </w:rPr>
      </w:pPr>
    </w:p>
    <w:p w14:paraId="1E2D62C0" w14:textId="77777777" w:rsidR="00C75F93" w:rsidRDefault="00C75F93" w:rsidP="00400D3B">
      <w:pPr>
        <w:rPr>
          <w:rFonts w:ascii="Calibri" w:hAnsi="Calibri" w:cs="Arial"/>
        </w:rPr>
      </w:pPr>
    </w:p>
    <w:p w14:paraId="4606AE11" w14:textId="77777777" w:rsidR="004B7B6A" w:rsidRPr="00440231" w:rsidRDefault="004B7B6A" w:rsidP="004B7B6A">
      <w:pPr>
        <w:rPr>
          <w:rFonts w:ascii="Calibri" w:hAnsi="Calibri" w:cs="Arial"/>
          <w:sz w:val="16"/>
          <w:szCs w:val="16"/>
        </w:rPr>
      </w:pPr>
      <w:r w:rsidRPr="00440231">
        <w:rPr>
          <w:rFonts w:ascii="Calibri" w:hAnsi="Calibri" w:cs="Arial"/>
          <w:sz w:val="16"/>
          <w:szCs w:val="16"/>
        </w:rPr>
        <w:t xml:space="preserve">Tab. </w:t>
      </w:r>
      <w:r w:rsidR="00440231" w:rsidRPr="00440231">
        <w:rPr>
          <w:rFonts w:ascii="Calibri" w:hAnsi="Calibri" w:cs="Arial"/>
          <w:sz w:val="16"/>
          <w:szCs w:val="16"/>
        </w:rPr>
        <w:t>2</w:t>
      </w:r>
      <w:r w:rsidRPr="00440231">
        <w:rPr>
          <w:rFonts w:ascii="Calibri" w:hAnsi="Calibri" w:cs="Arial"/>
          <w:sz w:val="16"/>
          <w:szCs w:val="16"/>
        </w:rPr>
        <w:t>: Messwerte</w:t>
      </w:r>
    </w:p>
    <w:tbl>
      <w:tblPr>
        <w:tblStyle w:val="Tabellenraster"/>
        <w:tblW w:w="8652" w:type="dxa"/>
        <w:tblLayout w:type="fixed"/>
        <w:tblCellMar>
          <w:left w:w="0" w:type="dxa"/>
          <w:right w:w="0" w:type="dxa"/>
        </w:tblCellMar>
        <w:tblLook w:val="04A0" w:firstRow="1" w:lastRow="0" w:firstColumn="1" w:lastColumn="0" w:noHBand="0" w:noVBand="1"/>
      </w:tblPr>
      <w:tblGrid>
        <w:gridCol w:w="2552"/>
        <w:gridCol w:w="997"/>
        <w:gridCol w:w="992"/>
        <w:gridCol w:w="993"/>
        <w:gridCol w:w="992"/>
        <w:gridCol w:w="1134"/>
        <w:gridCol w:w="992"/>
      </w:tblGrid>
      <w:tr w:rsidR="00830263" w:rsidRPr="0015320F" w14:paraId="5830D845" w14:textId="77777777" w:rsidTr="00A62A07">
        <w:trPr>
          <w:trHeight w:val="240"/>
        </w:trPr>
        <w:tc>
          <w:tcPr>
            <w:tcW w:w="2552" w:type="dxa"/>
            <w:shd w:val="clear" w:color="auto" w:fill="auto"/>
          </w:tcPr>
          <w:p w14:paraId="62A4E11B" w14:textId="77777777" w:rsidR="00830263" w:rsidRPr="0015320F" w:rsidRDefault="00830263" w:rsidP="001C73EE">
            <w:pPr>
              <w:rPr>
                <w:rFonts w:ascii="Calibri" w:hAnsi="Calibri" w:cs="Calibri"/>
              </w:rPr>
            </w:pPr>
          </w:p>
        </w:tc>
        <w:tc>
          <w:tcPr>
            <w:tcW w:w="2982" w:type="dxa"/>
            <w:gridSpan w:val="3"/>
            <w:shd w:val="clear" w:color="auto" w:fill="F2F2F2"/>
          </w:tcPr>
          <w:p w14:paraId="696A9BE9" w14:textId="37C8938F" w:rsidR="00830263" w:rsidRPr="0015320F" w:rsidRDefault="00830263" w:rsidP="001C73EE">
            <w:pPr>
              <w:jc w:val="center"/>
              <w:rPr>
                <w:rFonts w:ascii="Calibri" w:hAnsi="Calibri" w:cs="Calibri"/>
              </w:rPr>
            </w:pPr>
            <w:r>
              <w:rPr>
                <w:rFonts w:ascii="Calibri" w:hAnsi="Calibri" w:cs="Calibri"/>
              </w:rPr>
              <w:t>Gruppe 1</w:t>
            </w:r>
          </w:p>
        </w:tc>
        <w:tc>
          <w:tcPr>
            <w:tcW w:w="3118" w:type="dxa"/>
            <w:gridSpan w:val="3"/>
            <w:shd w:val="clear" w:color="auto" w:fill="F2F2F2" w:themeFill="background1" w:themeFillShade="F2"/>
          </w:tcPr>
          <w:p w14:paraId="110667EF" w14:textId="14C91D8D" w:rsidR="00830263" w:rsidRPr="0015320F" w:rsidRDefault="00830263" w:rsidP="001C73EE">
            <w:pPr>
              <w:jc w:val="center"/>
              <w:rPr>
                <w:rFonts w:ascii="Calibri" w:hAnsi="Calibri" w:cs="Calibri"/>
              </w:rPr>
            </w:pPr>
            <w:r>
              <w:rPr>
                <w:rFonts w:ascii="Calibri" w:hAnsi="Calibri" w:cs="Calibri"/>
              </w:rPr>
              <w:t>Gruppe 2</w:t>
            </w:r>
          </w:p>
        </w:tc>
      </w:tr>
      <w:tr w:rsidR="009C7517" w:rsidRPr="0015320F" w14:paraId="78445402" w14:textId="7BE87CC8" w:rsidTr="00A62A07">
        <w:trPr>
          <w:trHeight w:val="217"/>
        </w:trPr>
        <w:tc>
          <w:tcPr>
            <w:tcW w:w="2552" w:type="dxa"/>
            <w:shd w:val="clear" w:color="auto" w:fill="auto"/>
          </w:tcPr>
          <w:p w14:paraId="7DF7E177" w14:textId="77777777" w:rsidR="00830263" w:rsidRPr="0015320F" w:rsidRDefault="00830263" w:rsidP="001C73EE">
            <w:pPr>
              <w:rPr>
                <w:rFonts w:ascii="Calibri" w:hAnsi="Calibri" w:cs="Calibri"/>
              </w:rPr>
            </w:pPr>
          </w:p>
        </w:tc>
        <w:tc>
          <w:tcPr>
            <w:tcW w:w="997" w:type="dxa"/>
            <w:shd w:val="clear" w:color="auto" w:fill="F2F2F2"/>
          </w:tcPr>
          <w:p w14:paraId="51551684" w14:textId="53072B39" w:rsidR="00830263" w:rsidRPr="0015320F" w:rsidRDefault="00830263" w:rsidP="00A62A07">
            <w:pPr>
              <w:jc w:val="center"/>
              <w:rPr>
                <w:rFonts w:ascii="Calibri" w:hAnsi="Calibri" w:cs="Calibri"/>
              </w:rPr>
            </w:pPr>
            <w:r w:rsidRPr="0015320F">
              <w:rPr>
                <w:rFonts w:ascii="Calibri" w:hAnsi="Calibri" w:cs="Calibri"/>
              </w:rPr>
              <w:t>Messung</w:t>
            </w:r>
            <w:r w:rsidR="009C7517">
              <w:rPr>
                <w:rFonts w:ascii="Calibri" w:hAnsi="Calibri" w:cs="Calibri"/>
              </w:rPr>
              <w:t xml:space="preserve"> </w:t>
            </w:r>
            <w:r w:rsidRPr="0015320F">
              <w:rPr>
                <w:rFonts w:ascii="Calibri" w:hAnsi="Calibri" w:cs="Calibri"/>
              </w:rPr>
              <w:t>1</w:t>
            </w:r>
          </w:p>
        </w:tc>
        <w:tc>
          <w:tcPr>
            <w:tcW w:w="992" w:type="dxa"/>
            <w:shd w:val="clear" w:color="auto" w:fill="F2F2F2"/>
          </w:tcPr>
          <w:p w14:paraId="650C1F83" w14:textId="325CC533" w:rsidR="00830263" w:rsidRPr="0015320F" w:rsidRDefault="00830263" w:rsidP="00A62A07">
            <w:pPr>
              <w:jc w:val="center"/>
              <w:rPr>
                <w:rFonts w:ascii="Calibri" w:hAnsi="Calibri" w:cs="Calibri"/>
              </w:rPr>
            </w:pPr>
            <w:r w:rsidRPr="0015320F">
              <w:rPr>
                <w:rFonts w:ascii="Calibri" w:hAnsi="Calibri" w:cs="Calibri"/>
              </w:rPr>
              <w:t>Messung</w:t>
            </w:r>
            <w:r w:rsidR="009C7517">
              <w:rPr>
                <w:rFonts w:ascii="Calibri" w:hAnsi="Calibri" w:cs="Calibri"/>
              </w:rPr>
              <w:t xml:space="preserve"> </w:t>
            </w:r>
            <w:r w:rsidRPr="0015320F">
              <w:rPr>
                <w:rFonts w:ascii="Calibri" w:hAnsi="Calibri" w:cs="Calibri"/>
              </w:rPr>
              <w:t>2</w:t>
            </w:r>
          </w:p>
        </w:tc>
        <w:tc>
          <w:tcPr>
            <w:tcW w:w="993" w:type="dxa"/>
            <w:shd w:val="clear" w:color="auto" w:fill="F2F2F2"/>
          </w:tcPr>
          <w:p w14:paraId="33EF23FC" w14:textId="2A39524A" w:rsidR="00830263" w:rsidRPr="0015320F" w:rsidRDefault="00830263" w:rsidP="00A62A07">
            <w:pPr>
              <w:jc w:val="center"/>
              <w:rPr>
                <w:rFonts w:ascii="Calibri" w:hAnsi="Calibri" w:cs="Calibri"/>
              </w:rPr>
            </w:pPr>
            <w:r w:rsidRPr="0015320F">
              <w:rPr>
                <w:rFonts w:ascii="Calibri" w:hAnsi="Calibri" w:cs="Calibri"/>
              </w:rPr>
              <w:t>Messung</w:t>
            </w:r>
            <w:r w:rsidR="009C7517">
              <w:rPr>
                <w:rFonts w:ascii="Calibri" w:hAnsi="Calibri" w:cs="Calibri"/>
              </w:rPr>
              <w:t xml:space="preserve"> </w:t>
            </w:r>
            <w:r w:rsidRPr="0015320F">
              <w:rPr>
                <w:rFonts w:ascii="Calibri" w:hAnsi="Calibri" w:cs="Calibri"/>
              </w:rPr>
              <w:t>3</w:t>
            </w:r>
          </w:p>
        </w:tc>
        <w:tc>
          <w:tcPr>
            <w:tcW w:w="992" w:type="dxa"/>
            <w:shd w:val="clear" w:color="auto" w:fill="F2F2F2" w:themeFill="background1" w:themeFillShade="F2"/>
          </w:tcPr>
          <w:p w14:paraId="2337820C" w14:textId="2794399B" w:rsidR="00830263" w:rsidRPr="0015320F" w:rsidRDefault="00830263" w:rsidP="00A62A07">
            <w:pPr>
              <w:jc w:val="center"/>
              <w:rPr>
                <w:rFonts w:ascii="Calibri" w:hAnsi="Calibri" w:cs="Calibri"/>
              </w:rPr>
            </w:pPr>
            <w:r w:rsidRPr="0015320F">
              <w:rPr>
                <w:rFonts w:ascii="Calibri" w:hAnsi="Calibri" w:cs="Calibri"/>
              </w:rPr>
              <w:t>Messung</w:t>
            </w:r>
            <w:r>
              <w:rPr>
                <w:rFonts w:ascii="Calibri" w:hAnsi="Calibri" w:cs="Calibri"/>
              </w:rPr>
              <w:t xml:space="preserve"> 4</w:t>
            </w:r>
          </w:p>
        </w:tc>
        <w:tc>
          <w:tcPr>
            <w:tcW w:w="1134" w:type="dxa"/>
            <w:shd w:val="clear" w:color="auto" w:fill="F2F2F2" w:themeFill="background1" w:themeFillShade="F2"/>
          </w:tcPr>
          <w:p w14:paraId="192CCB80" w14:textId="217E8DB6" w:rsidR="00830263" w:rsidRPr="0015320F" w:rsidRDefault="00830263" w:rsidP="00A62A07">
            <w:pPr>
              <w:jc w:val="center"/>
              <w:rPr>
                <w:rFonts w:ascii="Calibri" w:hAnsi="Calibri" w:cs="Calibri"/>
              </w:rPr>
            </w:pPr>
            <w:r w:rsidRPr="0015320F">
              <w:rPr>
                <w:rFonts w:ascii="Calibri" w:hAnsi="Calibri" w:cs="Calibri"/>
              </w:rPr>
              <w:t>Messung</w:t>
            </w:r>
            <w:r>
              <w:rPr>
                <w:rFonts w:ascii="Calibri" w:hAnsi="Calibri" w:cs="Calibri"/>
              </w:rPr>
              <w:t xml:space="preserve"> 5</w:t>
            </w:r>
          </w:p>
        </w:tc>
        <w:tc>
          <w:tcPr>
            <w:tcW w:w="992" w:type="dxa"/>
            <w:shd w:val="clear" w:color="auto" w:fill="F2F2F2" w:themeFill="background1" w:themeFillShade="F2"/>
          </w:tcPr>
          <w:p w14:paraId="22274133" w14:textId="5F2D3E28" w:rsidR="00830263" w:rsidRPr="0015320F" w:rsidRDefault="00830263" w:rsidP="00A62A07">
            <w:pPr>
              <w:jc w:val="center"/>
              <w:rPr>
                <w:rFonts w:ascii="Calibri" w:hAnsi="Calibri" w:cs="Calibri"/>
              </w:rPr>
            </w:pPr>
            <w:r w:rsidRPr="0015320F">
              <w:rPr>
                <w:rFonts w:ascii="Calibri" w:hAnsi="Calibri" w:cs="Calibri"/>
              </w:rPr>
              <w:t>Messung</w:t>
            </w:r>
            <w:r>
              <w:rPr>
                <w:rFonts w:ascii="Calibri" w:hAnsi="Calibri" w:cs="Calibri"/>
              </w:rPr>
              <w:t xml:space="preserve"> 6</w:t>
            </w:r>
          </w:p>
        </w:tc>
      </w:tr>
      <w:tr w:rsidR="009C7517" w:rsidRPr="0015320F" w14:paraId="351AB064" w14:textId="48878215" w:rsidTr="00A62A07">
        <w:trPr>
          <w:trHeight w:val="480"/>
        </w:trPr>
        <w:tc>
          <w:tcPr>
            <w:tcW w:w="2552" w:type="dxa"/>
            <w:shd w:val="clear" w:color="auto" w:fill="F2F2F2"/>
            <w:vAlign w:val="center"/>
          </w:tcPr>
          <w:p w14:paraId="7344D439" w14:textId="77777777" w:rsidR="00830263" w:rsidRPr="0015320F" w:rsidRDefault="00830263" w:rsidP="00972DAE">
            <w:pPr>
              <w:rPr>
                <w:rFonts w:ascii="Calibri" w:hAnsi="Calibri" w:cs="Calibri"/>
              </w:rPr>
            </w:pPr>
            <w:r w:rsidRPr="0015320F">
              <w:rPr>
                <w:rFonts w:ascii="Calibri" w:hAnsi="Calibri" w:cs="Calibri"/>
                <w:b/>
              </w:rPr>
              <w:t>Masse Lithium</w:t>
            </w:r>
            <w:r w:rsidRPr="0015320F">
              <w:rPr>
                <w:rFonts w:ascii="Calibri" w:hAnsi="Calibri" w:cs="Calibri"/>
              </w:rPr>
              <w:t xml:space="preserve"> (mg)</w:t>
            </w:r>
          </w:p>
        </w:tc>
        <w:tc>
          <w:tcPr>
            <w:tcW w:w="997" w:type="dxa"/>
            <w:vAlign w:val="center"/>
          </w:tcPr>
          <w:p w14:paraId="21161D84" w14:textId="4B3A4D23" w:rsidR="00830263" w:rsidRPr="0015320F" w:rsidRDefault="00830263" w:rsidP="00F46136">
            <w:pPr>
              <w:jc w:val="center"/>
              <w:rPr>
                <w:rFonts w:ascii="Calibri" w:hAnsi="Calibri" w:cs="Calibri"/>
              </w:rPr>
            </w:pPr>
            <w:r>
              <w:rPr>
                <w:rFonts w:ascii="Calibri" w:hAnsi="Calibri" w:cs="Calibri"/>
              </w:rPr>
              <w:t>476</w:t>
            </w:r>
          </w:p>
        </w:tc>
        <w:tc>
          <w:tcPr>
            <w:tcW w:w="992" w:type="dxa"/>
            <w:vAlign w:val="center"/>
          </w:tcPr>
          <w:p w14:paraId="68771416" w14:textId="14C3AB79" w:rsidR="00830263" w:rsidRPr="0015320F" w:rsidRDefault="00830263" w:rsidP="00F46136">
            <w:pPr>
              <w:jc w:val="center"/>
              <w:rPr>
                <w:rFonts w:ascii="Calibri" w:hAnsi="Calibri" w:cs="Calibri"/>
              </w:rPr>
            </w:pPr>
            <w:r>
              <w:rPr>
                <w:rFonts w:ascii="Calibri" w:hAnsi="Calibri" w:cs="Calibri"/>
              </w:rPr>
              <w:t>462,9</w:t>
            </w:r>
          </w:p>
        </w:tc>
        <w:tc>
          <w:tcPr>
            <w:tcW w:w="993" w:type="dxa"/>
            <w:vAlign w:val="center"/>
          </w:tcPr>
          <w:p w14:paraId="3B4A869B" w14:textId="18D20B9E" w:rsidR="00830263" w:rsidRPr="0015320F" w:rsidRDefault="00830263" w:rsidP="00E16239">
            <w:pPr>
              <w:jc w:val="center"/>
              <w:rPr>
                <w:rFonts w:ascii="Calibri" w:hAnsi="Calibri" w:cs="Calibri"/>
              </w:rPr>
            </w:pPr>
            <w:r w:rsidRPr="00830263">
              <w:rPr>
                <w:rFonts w:ascii="Calibri" w:hAnsi="Calibri" w:cs="Calibri"/>
                <w:highlight w:val="red"/>
              </w:rPr>
              <w:t>508</w:t>
            </w:r>
          </w:p>
        </w:tc>
        <w:tc>
          <w:tcPr>
            <w:tcW w:w="992" w:type="dxa"/>
            <w:shd w:val="clear" w:color="auto" w:fill="F2F2F2" w:themeFill="background1" w:themeFillShade="F2"/>
            <w:vAlign w:val="center"/>
          </w:tcPr>
          <w:p w14:paraId="364A335F" w14:textId="2CE77BB2" w:rsidR="00830263" w:rsidRPr="00F337D0" w:rsidRDefault="00F46136" w:rsidP="00E16239">
            <w:pPr>
              <w:jc w:val="center"/>
              <w:rPr>
                <w:rFonts w:ascii="Calibri" w:hAnsi="Calibri" w:cs="Calibri"/>
                <w:highlight w:val="red"/>
              </w:rPr>
            </w:pPr>
            <w:r w:rsidRPr="00F337D0">
              <w:rPr>
                <w:rFonts w:ascii="Calibri" w:hAnsi="Calibri" w:cs="Calibri"/>
                <w:highlight w:val="red"/>
              </w:rPr>
              <w:t>471</w:t>
            </w:r>
          </w:p>
        </w:tc>
        <w:tc>
          <w:tcPr>
            <w:tcW w:w="1134" w:type="dxa"/>
            <w:shd w:val="clear" w:color="auto" w:fill="F2F2F2" w:themeFill="background1" w:themeFillShade="F2"/>
            <w:vAlign w:val="center"/>
          </w:tcPr>
          <w:p w14:paraId="7FACC0A8" w14:textId="3169E319" w:rsidR="00830263" w:rsidRPr="0015320F" w:rsidRDefault="00F46136" w:rsidP="00E16239">
            <w:pPr>
              <w:jc w:val="center"/>
              <w:rPr>
                <w:rFonts w:ascii="Calibri" w:hAnsi="Calibri" w:cs="Calibri"/>
              </w:rPr>
            </w:pPr>
            <w:r>
              <w:rPr>
                <w:rFonts w:ascii="Calibri" w:hAnsi="Calibri" w:cs="Calibri"/>
              </w:rPr>
              <w:t>455</w:t>
            </w:r>
          </w:p>
        </w:tc>
        <w:tc>
          <w:tcPr>
            <w:tcW w:w="992" w:type="dxa"/>
            <w:shd w:val="clear" w:color="auto" w:fill="F2F2F2" w:themeFill="background1" w:themeFillShade="F2"/>
            <w:vAlign w:val="center"/>
          </w:tcPr>
          <w:p w14:paraId="438BFF4D" w14:textId="31385D77" w:rsidR="00830263" w:rsidRPr="0015320F" w:rsidRDefault="00F46136" w:rsidP="00E16239">
            <w:pPr>
              <w:jc w:val="center"/>
              <w:rPr>
                <w:rFonts w:ascii="Calibri" w:hAnsi="Calibri" w:cs="Calibri"/>
              </w:rPr>
            </w:pPr>
            <w:r>
              <w:rPr>
                <w:rFonts w:ascii="Calibri" w:hAnsi="Calibri" w:cs="Calibri"/>
              </w:rPr>
              <w:t>487</w:t>
            </w:r>
          </w:p>
        </w:tc>
      </w:tr>
      <w:tr w:rsidR="009C7517" w:rsidRPr="0015320F" w14:paraId="72E4303C" w14:textId="4E3DFEB3" w:rsidTr="00A62A07">
        <w:trPr>
          <w:trHeight w:val="538"/>
        </w:trPr>
        <w:tc>
          <w:tcPr>
            <w:tcW w:w="2552" w:type="dxa"/>
            <w:shd w:val="clear" w:color="auto" w:fill="F2F2F2"/>
          </w:tcPr>
          <w:p w14:paraId="199339AA" w14:textId="77777777" w:rsidR="00830263" w:rsidRDefault="00830263" w:rsidP="001C73EE">
            <w:pPr>
              <w:rPr>
                <w:rFonts w:ascii="Calibri" w:hAnsi="Calibri" w:cs="Calibri"/>
              </w:rPr>
            </w:pPr>
            <w:r w:rsidRPr="0015320F">
              <w:rPr>
                <w:rFonts w:ascii="Calibri" w:hAnsi="Calibri" w:cs="Calibri"/>
                <w:b/>
              </w:rPr>
              <w:t>Volumen H</w:t>
            </w:r>
            <w:r w:rsidRPr="0015320F">
              <w:rPr>
                <w:rFonts w:ascii="Calibri" w:hAnsi="Calibri" w:cs="Calibri"/>
                <w:b/>
                <w:vertAlign w:val="subscript"/>
              </w:rPr>
              <w:t>2</w:t>
            </w:r>
            <w:r w:rsidRPr="0015320F">
              <w:rPr>
                <w:rFonts w:ascii="Calibri" w:hAnsi="Calibri" w:cs="Calibri"/>
                <w:b/>
              </w:rPr>
              <w:t xml:space="preserve"> </w:t>
            </w:r>
            <w:r w:rsidRPr="0015320F">
              <w:rPr>
                <w:rFonts w:ascii="Calibri" w:hAnsi="Calibri" w:cs="Calibri"/>
              </w:rPr>
              <w:t>(</w:t>
            </w:r>
            <w:proofErr w:type="spellStart"/>
            <w:r w:rsidRPr="0015320F">
              <w:rPr>
                <w:rFonts w:ascii="Calibri" w:hAnsi="Calibri" w:cs="Calibri"/>
              </w:rPr>
              <w:t>mL</w:t>
            </w:r>
            <w:proofErr w:type="spellEnd"/>
            <w:r w:rsidRPr="0015320F">
              <w:rPr>
                <w:rFonts w:ascii="Calibri" w:hAnsi="Calibri" w:cs="Calibri"/>
              </w:rPr>
              <w:t>)</w:t>
            </w:r>
            <w:r>
              <w:rPr>
                <w:rFonts w:ascii="Calibri" w:hAnsi="Calibri" w:cs="Calibri"/>
              </w:rPr>
              <w:t xml:space="preserve"> </w:t>
            </w:r>
          </w:p>
          <w:p w14:paraId="4A57029F" w14:textId="4017E528" w:rsidR="00830263" w:rsidRPr="0015320F" w:rsidRDefault="00830263" w:rsidP="001C73EE">
            <w:pPr>
              <w:rPr>
                <w:rFonts w:ascii="Calibri" w:hAnsi="Calibri" w:cs="Calibri"/>
              </w:rPr>
            </w:pPr>
            <w:r w:rsidRPr="001904F5">
              <w:rPr>
                <w:rFonts w:ascii="Calibri" w:hAnsi="Calibri" w:cs="Calibri"/>
                <w:b/>
              </w:rPr>
              <w:t>unmittelbar</w:t>
            </w:r>
            <w:r>
              <w:rPr>
                <w:rFonts w:ascii="Calibri" w:hAnsi="Calibri" w:cs="Calibri"/>
              </w:rPr>
              <w:t xml:space="preserve"> nach der Reaktion</w:t>
            </w:r>
          </w:p>
          <w:p w14:paraId="070C764A" w14:textId="06B5A704" w:rsidR="00830263" w:rsidRPr="0015320F" w:rsidRDefault="00830263" w:rsidP="001C73EE">
            <w:pPr>
              <w:rPr>
                <w:rFonts w:ascii="Calibri" w:hAnsi="Calibri" w:cs="Calibri"/>
              </w:rPr>
            </w:pPr>
          </w:p>
        </w:tc>
        <w:tc>
          <w:tcPr>
            <w:tcW w:w="997" w:type="dxa"/>
            <w:vAlign w:val="center"/>
          </w:tcPr>
          <w:p w14:paraId="42DDA95C" w14:textId="01BB49D0" w:rsidR="00830263" w:rsidRPr="0015320F" w:rsidRDefault="00830263" w:rsidP="00F46136">
            <w:pPr>
              <w:jc w:val="center"/>
              <w:rPr>
                <w:rFonts w:ascii="Calibri" w:hAnsi="Calibri" w:cs="Calibri"/>
              </w:rPr>
            </w:pPr>
            <w:r>
              <w:rPr>
                <w:rFonts w:ascii="Calibri" w:hAnsi="Calibri" w:cs="Calibri"/>
              </w:rPr>
              <w:t>90</w:t>
            </w:r>
          </w:p>
        </w:tc>
        <w:tc>
          <w:tcPr>
            <w:tcW w:w="992" w:type="dxa"/>
            <w:vAlign w:val="center"/>
          </w:tcPr>
          <w:p w14:paraId="4CB6F95A" w14:textId="6FF0D627" w:rsidR="00830263" w:rsidRPr="0015320F" w:rsidRDefault="00830263" w:rsidP="00F46136">
            <w:pPr>
              <w:jc w:val="center"/>
              <w:rPr>
                <w:rFonts w:ascii="Calibri" w:hAnsi="Calibri" w:cs="Calibri"/>
              </w:rPr>
            </w:pPr>
            <w:r>
              <w:rPr>
                <w:rFonts w:ascii="Calibri" w:hAnsi="Calibri" w:cs="Calibri"/>
              </w:rPr>
              <w:t>87</w:t>
            </w:r>
          </w:p>
        </w:tc>
        <w:tc>
          <w:tcPr>
            <w:tcW w:w="993" w:type="dxa"/>
            <w:vAlign w:val="center"/>
          </w:tcPr>
          <w:p w14:paraId="2288BDC0" w14:textId="50C7231C" w:rsidR="00830263" w:rsidRPr="00B456DD" w:rsidRDefault="00830263" w:rsidP="00E16239">
            <w:pPr>
              <w:jc w:val="center"/>
              <w:rPr>
                <w:rFonts w:ascii="Calibri" w:hAnsi="Calibri" w:cs="Calibri"/>
                <w:highlight w:val="red"/>
              </w:rPr>
            </w:pPr>
            <w:r w:rsidRPr="00B456DD">
              <w:rPr>
                <w:rFonts w:ascii="Calibri" w:hAnsi="Calibri" w:cs="Calibri"/>
                <w:highlight w:val="red"/>
              </w:rPr>
              <w:t>83</w:t>
            </w:r>
          </w:p>
        </w:tc>
        <w:tc>
          <w:tcPr>
            <w:tcW w:w="992" w:type="dxa"/>
            <w:shd w:val="clear" w:color="auto" w:fill="F2F2F2" w:themeFill="background1" w:themeFillShade="F2"/>
            <w:vAlign w:val="center"/>
          </w:tcPr>
          <w:p w14:paraId="6CF644AF" w14:textId="3E7B8181" w:rsidR="00830263" w:rsidRPr="00F337D0" w:rsidRDefault="00F46136" w:rsidP="00E16239">
            <w:pPr>
              <w:jc w:val="center"/>
              <w:rPr>
                <w:rFonts w:ascii="Calibri" w:hAnsi="Calibri" w:cs="Calibri"/>
                <w:highlight w:val="red"/>
              </w:rPr>
            </w:pPr>
            <w:r w:rsidRPr="00F337D0">
              <w:rPr>
                <w:rFonts w:ascii="Calibri" w:hAnsi="Calibri" w:cs="Calibri"/>
                <w:highlight w:val="red"/>
              </w:rPr>
              <w:t>70</w:t>
            </w:r>
          </w:p>
        </w:tc>
        <w:tc>
          <w:tcPr>
            <w:tcW w:w="1134" w:type="dxa"/>
            <w:shd w:val="clear" w:color="auto" w:fill="F2F2F2" w:themeFill="background1" w:themeFillShade="F2"/>
            <w:vAlign w:val="center"/>
          </w:tcPr>
          <w:p w14:paraId="2A752F03" w14:textId="7289703A" w:rsidR="00830263" w:rsidRPr="0015320F" w:rsidRDefault="00F46136" w:rsidP="00E16239">
            <w:pPr>
              <w:jc w:val="center"/>
              <w:rPr>
                <w:rFonts w:ascii="Calibri" w:hAnsi="Calibri" w:cs="Calibri"/>
              </w:rPr>
            </w:pPr>
            <w:r>
              <w:rPr>
                <w:rFonts w:ascii="Calibri" w:hAnsi="Calibri" w:cs="Calibri"/>
              </w:rPr>
              <w:t>80</w:t>
            </w:r>
          </w:p>
        </w:tc>
        <w:tc>
          <w:tcPr>
            <w:tcW w:w="992" w:type="dxa"/>
            <w:shd w:val="clear" w:color="auto" w:fill="F2F2F2" w:themeFill="background1" w:themeFillShade="F2"/>
            <w:vAlign w:val="center"/>
          </w:tcPr>
          <w:p w14:paraId="34AC24F9" w14:textId="0D4B7DD6" w:rsidR="00830263" w:rsidRPr="0015320F" w:rsidRDefault="00F46136" w:rsidP="00E16239">
            <w:pPr>
              <w:jc w:val="center"/>
              <w:rPr>
                <w:rFonts w:ascii="Calibri" w:hAnsi="Calibri" w:cs="Calibri"/>
              </w:rPr>
            </w:pPr>
            <w:r>
              <w:rPr>
                <w:rFonts w:ascii="Calibri" w:hAnsi="Calibri" w:cs="Calibri"/>
              </w:rPr>
              <w:t>92</w:t>
            </w:r>
          </w:p>
        </w:tc>
      </w:tr>
      <w:tr w:rsidR="009C7517" w:rsidRPr="0015320F" w14:paraId="2ED4B42A" w14:textId="13E442B5" w:rsidTr="00A62A07">
        <w:trPr>
          <w:trHeight w:val="538"/>
        </w:trPr>
        <w:tc>
          <w:tcPr>
            <w:tcW w:w="2552" w:type="dxa"/>
            <w:shd w:val="clear" w:color="auto" w:fill="F2F2F2"/>
            <w:vAlign w:val="center"/>
          </w:tcPr>
          <w:p w14:paraId="7E373CFD" w14:textId="6A18D814" w:rsidR="00830263" w:rsidRDefault="00830263" w:rsidP="00972DAE">
            <w:pPr>
              <w:rPr>
                <w:rFonts w:ascii="Calibri" w:hAnsi="Calibri" w:cs="Calibri"/>
              </w:rPr>
            </w:pPr>
            <w:r>
              <w:rPr>
                <w:rFonts w:ascii="Calibri" w:hAnsi="Calibri" w:cs="Calibri"/>
                <w:b/>
              </w:rPr>
              <w:t>Gefühlte Temperatur am Messzylinder</w:t>
            </w:r>
            <w:r w:rsidRPr="002A5688">
              <w:rPr>
                <w:rFonts w:ascii="Calibri" w:hAnsi="Calibri" w:cs="Calibri"/>
              </w:rPr>
              <w:t>*</w:t>
            </w:r>
            <w:r>
              <w:rPr>
                <w:rFonts w:ascii="Calibri" w:hAnsi="Calibri" w:cs="Calibri"/>
              </w:rPr>
              <w:t xml:space="preserve"> </w:t>
            </w:r>
          </w:p>
          <w:p w14:paraId="30ED980B" w14:textId="32660A67" w:rsidR="00830263" w:rsidRPr="0015320F" w:rsidRDefault="00830263" w:rsidP="00972DAE">
            <w:pPr>
              <w:rPr>
                <w:rFonts w:ascii="Calibri" w:hAnsi="Calibri" w:cs="Calibri"/>
                <w:b/>
              </w:rPr>
            </w:pPr>
            <w:r>
              <w:rPr>
                <w:rFonts w:ascii="Calibri" w:hAnsi="Calibri" w:cs="Calibri"/>
              </w:rPr>
              <w:t>unmittelbar nach Reaktion</w:t>
            </w:r>
          </w:p>
        </w:tc>
        <w:tc>
          <w:tcPr>
            <w:tcW w:w="997" w:type="dxa"/>
            <w:vAlign w:val="center"/>
          </w:tcPr>
          <w:p w14:paraId="25EEAC86" w14:textId="0102BAD2" w:rsidR="00830263" w:rsidRPr="00830263" w:rsidRDefault="00830263" w:rsidP="00F46136">
            <w:pPr>
              <w:jc w:val="center"/>
              <w:rPr>
                <w:rFonts w:ascii="Calibri" w:hAnsi="Calibri" w:cs="Calibri"/>
              </w:rPr>
            </w:pPr>
            <w:r w:rsidRPr="00830263">
              <w:rPr>
                <w:rFonts w:ascii="Calibri" w:hAnsi="Calibri" w:cs="Calibri"/>
              </w:rPr>
              <w:t>Wärmer</w:t>
            </w:r>
          </w:p>
        </w:tc>
        <w:tc>
          <w:tcPr>
            <w:tcW w:w="992" w:type="dxa"/>
            <w:vAlign w:val="center"/>
          </w:tcPr>
          <w:p w14:paraId="505D51F1" w14:textId="739376F9" w:rsidR="00830263" w:rsidRPr="0015320F" w:rsidRDefault="00830263" w:rsidP="00F46136">
            <w:pPr>
              <w:jc w:val="center"/>
              <w:rPr>
                <w:rFonts w:ascii="Calibri" w:hAnsi="Calibri" w:cs="Calibri"/>
              </w:rPr>
            </w:pPr>
            <w:r>
              <w:rPr>
                <w:rFonts w:ascii="Calibri" w:hAnsi="Calibri" w:cs="Calibri"/>
              </w:rPr>
              <w:t>Wärmer</w:t>
            </w:r>
          </w:p>
        </w:tc>
        <w:tc>
          <w:tcPr>
            <w:tcW w:w="993" w:type="dxa"/>
            <w:vAlign w:val="center"/>
          </w:tcPr>
          <w:p w14:paraId="271D6C69" w14:textId="1713A15E" w:rsidR="00830263" w:rsidRPr="00B456DD" w:rsidRDefault="00830263" w:rsidP="00E16239">
            <w:pPr>
              <w:jc w:val="center"/>
              <w:rPr>
                <w:rFonts w:ascii="Calibri" w:hAnsi="Calibri" w:cs="Calibri"/>
                <w:highlight w:val="red"/>
              </w:rPr>
            </w:pPr>
            <w:r w:rsidRPr="00B456DD">
              <w:rPr>
                <w:rFonts w:ascii="Calibri" w:hAnsi="Calibri" w:cs="Calibri"/>
                <w:highlight w:val="red"/>
              </w:rPr>
              <w:t>Wärmer</w:t>
            </w:r>
          </w:p>
        </w:tc>
        <w:tc>
          <w:tcPr>
            <w:tcW w:w="992" w:type="dxa"/>
            <w:shd w:val="clear" w:color="auto" w:fill="F2F2F2" w:themeFill="background1" w:themeFillShade="F2"/>
            <w:vAlign w:val="center"/>
          </w:tcPr>
          <w:p w14:paraId="64BD599F" w14:textId="0B652801" w:rsidR="00830263" w:rsidRPr="00F337D0" w:rsidRDefault="00F46136" w:rsidP="00E16239">
            <w:pPr>
              <w:jc w:val="center"/>
              <w:rPr>
                <w:rFonts w:ascii="Calibri" w:hAnsi="Calibri" w:cs="Calibri"/>
                <w:highlight w:val="red"/>
              </w:rPr>
            </w:pPr>
            <w:r w:rsidRPr="00F337D0">
              <w:rPr>
                <w:rFonts w:ascii="Calibri" w:hAnsi="Calibri" w:cs="Calibri"/>
                <w:highlight w:val="red"/>
              </w:rPr>
              <w:t>Wärmer</w:t>
            </w:r>
          </w:p>
        </w:tc>
        <w:tc>
          <w:tcPr>
            <w:tcW w:w="1134" w:type="dxa"/>
            <w:shd w:val="clear" w:color="auto" w:fill="F2F2F2" w:themeFill="background1" w:themeFillShade="F2"/>
            <w:vAlign w:val="center"/>
          </w:tcPr>
          <w:p w14:paraId="505E7D86" w14:textId="2431E080" w:rsidR="00830263" w:rsidRPr="0015320F" w:rsidRDefault="00F46136" w:rsidP="00E16239">
            <w:pPr>
              <w:jc w:val="center"/>
              <w:rPr>
                <w:rFonts w:ascii="Calibri" w:hAnsi="Calibri" w:cs="Calibri"/>
              </w:rPr>
            </w:pPr>
            <w:r>
              <w:rPr>
                <w:rFonts w:ascii="Calibri" w:hAnsi="Calibri" w:cs="Calibri"/>
              </w:rPr>
              <w:t>Wärmer</w:t>
            </w:r>
          </w:p>
        </w:tc>
        <w:tc>
          <w:tcPr>
            <w:tcW w:w="992" w:type="dxa"/>
            <w:shd w:val="clear" w:color="auto" w:fill="F2F2F2" w:themeFill="background1" w:themeFillShade="F2"/>
            <w:vAlign w:val="center"/>
          </w:tcPr>
          <w:p w14:paraId="38A6652F" w14:textId="00411B9E" w:rsidR="00830263" w:rsidRPr="0015320F" w:rsidRDefault="00F46136" w:rsidP="00E16239">
            <w:pPr>
              <w:jc w:val="center"/>
              <w:rPr>
                <w:rFonts w:ascii="Calibri" w:hAnsi="Calibri" w:cs="Calibri"/>
              </w:rPr>
            </w:pPr>
            <w:r>
              <w:rPr>
                <w:rFonts w:ascii="Calibri" w:hAnsi="Calibri" w:cs="Calibri"/>
              </w:rPr>
              <w:t>Wärmer</w:t>
            </w:r>
          </w:p>
        </w:tc>
      </w:tr>
      <w:tr w:rsidR="009C7517" w:rsidRPr="0015320F" w14:paraId="173E3060" w14:textId="450D285F" w:rsidTr="00A62A07">
        <w:trPr>
          <w:trHeight w:val="506"/>
        </w:trPr>
        <w:tc>
          <w:tcPr>
            <w:tcW w:w="2552" w:type="dxa"/>
            <w:shd w:val="clear" w:color="auto" w:fill="F2F2F2"/>
          </w:tcPr>
          <w:p w14:paraId="5F7FD73F" w14:textId="77777777" w:rsidR="00830263" w:rsidRDefault="00830263" w:rsidP="001C73EE">
            <w:pPr>
              <w:rPr>
                <w:rFonts w:ascii="Calibri" w:hAnsi="Calibri" w:cs="Calibri"/>
              </w:rPr>
            </w:pPr>
            <w:r w:rsidRPr="0015320F">
              <w:rPr>
                <w:rFonts w:ascii="Calibri" w:hAnsi="Calibri" w:cs="Calibri"/>
                <w:b/>
              </w:rPr>
              <w:t>Volumen H</w:t>
            </w:r>
            <w:r w:rsidRPr="0015320F">
              <w:rPr>
                <w:rFonts w:ascii="Calibri" w:hAnsi="Calibri" w:cs="Calibri"/>
                <w:b/>
                <w:vertAlign w:val="subscript"/>
              </w:rPr>
              <w:t xml:space="preserve">2 </w:t>
            </w:r>
            <w:r w:rsidRPr="0015320F">
              <w:rPr>
                <w:rFonts w:ascii="Calibri" w:hAnsi="Calibri" w:cs="Calibri"/>
              </w:rPr>
              <w:t>(</w:t>
            </w:r>
            <w:proofErr w:type="spellStart"/>
            <w:r w:rsidRPr="0015320F">
              <w:rPr>
                <w:rFonts w:ascii="Calibri" w:hAnsi="Calibri" w:cs="Calibri"/>
              </w:rPr>
              <w:t>mL</w:t>
            </w:r>
            <w:proofErr w:type="spellEnd"/>
            <w:r w:rsidRPr="0015320F">
              <w:rPr>
                <w:rFonts w:ascii="Calibri" w:hAnsi="Calibri" w:cs="Calibri"/>
              </w:rPr>
              <w:t>)</w:t>
            </w:r>
          </w:p>
          <w:p w14:paraId="5646C420" w14:textId="06C2894E" w:rsidR="00830263" w:rsidRPr="001904F5" w:rsidRDefault="00830263" w:rsidP="001C73EE">
            <w:pPr>
              <w:rPr>
                <w:rFonts w:ascii="Calibri" w:hAnsi="Calibri" w:cs="Calibri"/>
                <w:b/>
                <w:vertAlign w:val="subscript"/>
              </w:rPr>
            </w:pPr>
            <w:r w:rsidRPr="001904F5">
              <w:rPr>
                <w:rFonts w:ascii="Calibri" w:hAnsi="Calibri" w:cs="Calibri"/>
                <w:b/>
              </w:rPr>
              <w:t>nach 2 Minuten</w:t>
            </w:r>
          </w:p>
          <w:p w14:paraId="467184D2" w14:textId="01D4EC18" w:rsidR="00830263" w:rsidRPr="0015320F" w:rsidRDefault="00830263" w:rsidP="001C73EE">
            <w:pPr>
              <w:rPr>
                <w:rFonts w:ascii="Calibri" w:hAnsi="Calibri" w:cs="Calibri"/>
              </w:rPr>
            </w:pPr>
          </w:p>
        </w:tc>
        <w:tc>
          <w:tcPr>
            <w:tcW w:w="997" w:type="dxa"/>
            <w:vAlign w:val="center"/>
          </w:tcPr>
          <w:p w14:paraId="28E3668A" w14:textId="52D51768" w:rsidR="00830263" w:rsidRPr="0015320F" w:rsidRDefault="00830263" w:rsidP="00F46136">
            <w:pPr>
              <w:jc w:val="center"/>
              <w:rPr>
                <w:rFonts w:ascii="Calibri" w:hAnsi="Calibri" w:cs="Calibri"/>
              </w:rPr>
            </w:pPr>
            <w:r>
              <w:rPr>
                <w:rFonts w:ascii="Calibri" w:hAnsi="Calibri" w:cs="Calibri"/>
              </w:rPr>
              <w:t>89</w:t>
            </w:r>
          </w:p>
        </w:tc>
        <w:tc>
          <w:tcPr>
            <w:tcW w:w="992" w:type="dxa"/>
            <w:vAlign w:val="center"/>
          </w:tcPr>
          <w:p w14:paraId="36E18C62" w14:textId="2F3C3869" w:rsidR="00830263" w:rsidRPr="0015320F" w:rsidRDefault="00830263" w:rsidP="00F46136">
            <w:pPr>
              <w:jc w:val="center"/>
              <w:rPr>
                <w:rFonts w:ascii="Calibri" w:hAnsi="Calibri" w:cs="Calibri"/>
              </w:rPr>
            </w:pPr>
            <w:r>
              <w:rPr>
                <w:rFonts w:ascii="Calibri" w:hAnsi="Calibri" w:cs="Calibri"/>
              </w:rPr>
              <w:t>85.5</w:t>
            </w:r>
          </w:p>
        </w:tc>
        <w:tc>
          <w:tcPr>
            <w:tcW w:w="993" w:type="dxa"/>
            <w:vAlign w:val="center"/>
          </w:tcPr>
          <w:p w14:paraId="05D353B0" w14:textId="262D885E" w:rsidR="00830263" w:rsidRPr="00B456DD" w:rsidRDefault="00830263" w:rsidP="00E16239">
            <w:pPr>
              <w:jc w:val="center"/>
              <w:rPr>
                <w:rFonts w:ascii="Calibri" w:hAnsi="Calibri" w:cs="Calibri"/>
                <w:highlight w:val="red"/>
              </w:rPr>
            </w:pPr>
            <w:r w:rsidRPr="00B456DD">
              <w:rPr>
                <w:rFonts w:ascii="Calibri" w:hAnsi="Calibri" w:cs="Calibri"/>
                <w:highlight w:val="red"/>
              </w:rPr>
              <w:t>82</w:t>
            </w:r>
          </w:p>
        </w:tc>
        <w:tc>
          <w:tcPr>
            <w:tcW w:w="992" w:type="dxa"/>
            <w:shd w:val="clear" w:color="auto" w:fill="F2F2F2" w:themeFill="background1" w:themeFillShade="F2"/>
            <w:vAlign w:val="center"/>
          </w:tcPr>
          <w:p w14:paraId="361CA1BE" w14:textId="13D885D2" w:rsidR="00830263" w:rsidRPr="00F337D0" w:rsidRDefault="00F337D0" w:rsidP="00E16239">
            <w:pPr>
              <w:jc w:val="center"/>
              <w:rPr>
                <w:rFonts w:ascii="Calibri" w:hAnsi="Calibri" w:cs="Calibri"/>
                <w:highlight w:val="red"/>
              </w:rPr>
            </w:pPr>
            <w:r w:rsidRPr="00F337D0">
              <w:rPr>
                <w:rFonts w:ascii="Calibri" w:hAnsi="Calibri" w:cs="Calibri"/>
                <w:highlight w:val="red"/>
              </w:rPr>
              <w:t>68</w:t>
            </w:r>
          </w:p>
        </w:tc>
        <w:tc>
          <w:tcPr>
            <w:tcW w:w="1134" w:type="dxa"/>
            <w:shd w:val="clear" w:color="auto" w:fill="F2F2F2" w:themeFill="background1" w:themeFillShade="F2"/>
            <w:vAlign w:val="center"/>
          </w:tcPr>
          <w:p w14:paraId="7A3D4B77" w14:textId="6B43C4DF" w:rsidR="00830263" w:rsidRPr="0015320F" w:rsidRDefault="00F46136" w:rsidP="00E16239">
            <w:pPr>
              <w:jc w:val="center"/>
              <w:rPr>
                <w:rFonts w:ascii="Calibri" w:hAnsi="Calibri" w:cs="Calibri"/>
              </w:rPr>
            </w:pPr>
            <w:r>
              <w:rPr>
                <w:rFonts w:ascii="Calibri" w:hAnsi="Calibri" w:cs="Calibri"/>
              </w:rPr>
              <w:t>79</w:t>
            </w:r>
          </w:p>
        </w:tc>
        <w:tc>
          <w:tcPr>
            <w:tcW w:w="992" w:type="dxa"/>
            <w:shd w:val="clear" w:color="auto" w:fill="F2F2F2" w:themeFill="background1" w:themeFillShade="F2"/>
            <w:vAlign w:val="center"/>
          </w:tcPr>
          <w:p w14:paraId="12475164" w14:textId="6C4AC4C3" w:rsidR="00830263" w:rsidRPr="0015320F" w:rsidRDefault="00F46136" w:rsidP="00E16239">
            <w:pPr>
              <w:jc w:val="center"/>
              <w:rPr>
                <w:rFonts w:ascii="Calibri" w:hAnsi="Calibri" w:cs="Calibri"/>
              </w:rPr>
            </w:pPr>
            <w:r>
              <w:rPr>
                <w:rFonts w:ascii="Calibri" w:hAnsi="Calibri" w:cs="Calibri"/>
              </w:rPr>
              <w:t>91</w:t>
            </w:r>
          </w:p>
        </w:tc>
      </w:tr>
      <w:tr w:rsidR="009C7517" w:rsidRPr="0015320F" w14:paraId="411F1BAE" w14:textId="3CD5AE1B" w:rsidTr="00A62A07">
        <w:trPr>
          <w:trHeight w:val="506"/>
        </w:trPr>
        <w:tc>
          <w:tcPr>
            <w:tcW w:w="2552" w:type="dxa"/>
            <w:shd w:val="clear" w:color="auto" w:fill="F2F2F2"/>
            <w:vAlign w:val="center"/>
          </w:tcPr>
          <w:p w14:paraId="00B11B3C" w14:textId="74B1D642" w:rsidR="00830263" w:rsidRDefault="00830263" w:rsidP="00972DAE">
            <w:pPr>
              <w:rPr>
                <w:rFonts w:ascii="Calibri" w:hAnsi="Calibri" w:cs="Calibri"/>
              </w:rPr>
            </w:pPr>
            <w:r>
              <w:rPr>
                <w:rFonts w:ascii="Calibri" w:hAnsi="Calibri" w:cs="Calibri"/>
                <w:b/>
              </w:rPr>
              <w:t>Gefühlte Temperatur am Messzylinder</w:t>
            </w:r>
            <w:r w:rsidRPr="002A5688">
              <w:rPr>
                <w:rFonts w:ascii="Calibri" w:hAnsi="Calibri" w:cs="Calibri"/>
              </w:rPr>
              <w:t xml:space="preserve">* </w:t>
            </w:r>
          </w:p>
          <w:p w14:paraId="750B3EC0" w14:textId="39234823" w:rsidR="00830263" w:rsidRPr="0015320F" w:rsidRDefault="00830263" w:rsidP="00B54A95">
            <w:pPr>
              <w:rPr>
                <w:rFonts w:ascii="Calibri" w:hAnsi="Calibri" w:cs="Calibri"/>
                <w:b/>
              </w:rPr>
            </w:pPr>
            <w:r>
              <w:rPr>
                <w:rFonts w:ascii="Calibri" w:hAnsi="Calibri" w:cs="Calibri"/>
              </w:rPr>
              <w:t>nach 2 Minuten</w:t>
            </w:r>
          </w:p>
        </w:tc>
        <w:tc>
          <w:tcPr>
            <w:tcW w:w="997" w:type="dxa"/>
            <w:vAlign w:val="center"/>
          </w:tcPr>
          <w:p w14:paraId="4B733480" w14:textId="19EB278F" w:rsidR="00830263" w:rsidRPr="0015320F" w:rsidRDefault="00830263" w:rsidP="00F46136">
            <w:pPr>
              <w:jc w:val="center"/>
              <w:rPr>
                <w:rFonts w:ascii="Calibri" w:hAnsi="Calibri" w:cs="Calibri"/>
              </w:rPr>
            </w:pPr>
            <w:r>
              <w:rPr>
                <w:rFonts w:ascii="Calibri" w:hAnsi="Calibri" w:cs="Calibri"/>
              </w:rPr>
              <w:t>kälter</w:t>
            </w:r>
          </w:p>
        </w:tc>
        <w:tc>
          <w:tcPr>
            <w:tcW w:w="992" w:type="dxa"/>
            <w:vAlign w:val="center"/>
          </w:tcPr>
          <w:p w14:paraId="1DB1E9F2" w14:textId="610216D1" w:rsidR="00830263" w:rsidRPr="0015320F" w:rsidRDefault="00830263" w:rsidP="00F46136">
            <w:pPr>
              <w:jc w:val="center"/>
              <w:rPr>
                <w:rFonts w:ascii="Calibri" w:hAnsi="Calibri" w:cs="Calibri"/>
              </w:rPr>
            </w:pPr>
            <w:r>
              <w:rPr>
                <w:rFonts w:ascii="Calibri" w:hAnsi="Calibri" w:cs="Calibri"/>
              </w:rPr>
              <w:t>kälter</w:t>
            </w:r>
          </w:p>
        </w:tc>
        <w:tc>
          <w:tcPr>
            <w:tcW w:w="993" w:type="dxa"/>
            <w:vAlign w:val="center"/>
          </w:tcPr>
          <w:p w14:paraId="4D689B6A" w14:textId="265A6F0F" w:rsidR="00830263" w:rsidRPr="00B456DD" w:rsidRDefault="00830263" w:rsidP="00E16239">
            <w:pPr>
              <w:jc w:val="center"/>
              <w:rPr>
                <w:rFonts w:ascii="Calibri" w:hAnsi="Calibri" w:cs="Calibri"/>
                <w:highlight w:val="red"/>
              </w:rPr>
            </w:pPr>
            <w:r w:rsidRPr="00B456DD">
              <w:rPr>
                <w:rFonts w:ascii="Calibri" w:hAnsi="Calibri" w:cs="Calibri"/>
                <w:highlight w:val="red"/>
              </w:rPr>
              <w:t>kälter</w:t>
            </w:r>
          </w:p>
        </w:tc>
        <w:tc>
          <w:tcPr>
            <w:tcW w:w="992" w:type="dxa"/>
            <w:shd w:val="clear" w:color="auto" w:fill="F2F2F2" w:themeFill="background1" w:themeFillShade="F2"/>
            <w:vAlign w:val="center"/>
          </w:tcPr>
          <w:p w14:paraId="5AB3F772" w14:textId="211138FE" w:rsidR="00830263" w:rsidRPr="00F337D0" w:rsidRDefault="00F46136" w:rsidP="00E16239">
            <w:pPr>
              <w:jc w:val="center"/>
              <w:rPr>
                <w:rFonts w:ascii="Calibri" w:hAnsi="Calibri" w:cs="Calibri"/>
                <w:highlight w:val="red"/>
              </w:rPr>
            </w:pPr>
            <w:r w:rsidRPr="00F337D0">
              <w:rPr>
                <w:rFonts w:ascii="Calibri" w:hAnsi="Calibri" w:cs="Calibri"/>
                <w:highlight w:val="red"/>
              </w:rPr>
              <w:t>gleich</w:t>
            </w:r>
          </w:p>
        </w:tc>
        <w:tc>
          <w:tcPr>
            <w:tcW w:w="1134" w:type="dxa"/>
            <w:shd w:val="clear" w:color="auto" w:fill="F2F2F2" w:themeFill="background1" w:themeFillShade="F2"/>
            <w:vAlign w:val="center"/>
          </w:tcPr>
          <w:p w14:paraId="38FD719B" w14:textId="68B18AE4" w:rsidR="00830263" w:rsidRPr="0015320F" w:rsidRDefault="00F46136" w:rsidP="00E16239">
            <w:pPr>
              <w:jc w:val="center"/>
              <w:rPr>
                <w:rFonts w:ascii="Calibri" w:hAnsi="Calibri" w:cs="Calibri"/>
              </w:rPr>
            </w:pPr>
            <w:r>
              <w:rPr>
                <w:rFonts w:ascii="Calibri" w:hAnsi="Calibri" w:cs="Calibri"/>
              </w:rPr>
              <w:t>kälter</w:t>
            </w:r>
          </w:p>
        </w:tc>
        <w:tc>
          <w:tcPr>
            <w:tcW w:w="992" w:type="dxa"/>
            <w:shd w:val="clear" w:color="auto" w:fill="F2F2F2" w:themeFill="background1" w:themeFillShade="F2"/>
            <w:vAlign w:val="center"/>
          </w:tcPr>
          <w:p w14:paraId="0227C3AE" w14:textId="07E765C7" w:rsidR="00830263" w:rsidRPr="0015320F" w:rsidRDefault="00F46136" w:rsidP="00E16239">
            <w:pPr>
              <w:jc w:val="center"/>
              <w:rPr>
                <w:rFonts w:ascii="Calibri" w:hAnsi="Calibri" w:cs="Calibri"/>
              </w:rPr>
            </w:pPr>
            <w:r>
              <w:rPr>
                <w:rFonts w:ascii="Calibri" w:hAnsi="Calibri" w:cs="Calibri"/>
              </w:rPr>
              <w:t>kälter</w:t>
            </w:r>
          </w:p>
        </w:tc>
      </w:tr>
    </w:tbl>
    <w:p w14:paraId="6175CACF" w14:textId="77777777" w:rsidR="00972DAE" w:rsidRPr="00981A64" w:rsidRDefault="00972DAE" w:rsidP="00972DAE">
      <w:pPr>
        <w:rPr>
          <w:rFonts w:asciiTheme="minorHAnsi" w:hAnsiTheme="minorHAnsi"/>
        </w:rPr>
      </w:pPr>
      <w:r w:rsidRPr="00981A64">
        <w:rPr>
          <w:rFonts w:asciiTheme="minorHAnsi" w:hAnsiTheme="minorHAnsi"/>
        </w:rPr>
        <w:t>*wärmer, gleich warm oder kälter als Umgebung?</w:t>
      </w:r>
    </w:p>
    <w:p w14:paraId="6AEBC40B" w14:textId="2300E35C" w:rsidR="00972DAE" w:rsidRDefault="00972DAE" w:rsidP="004B7B6A">
      <w:pPr>
        <w:rPr>
          <w:rFonts w:asciiTheme="minorHAnsi" w:hAnsiTheme="minorHAnsi" w:cs="Arial"/>
        </w:rPr>
      </w:pPr>
    </w:p>
    <w:p w14:paraId="047CD160" w14:textId="3FD8704C" w:rsidR="00417FAC" w:rsidRPr="00417FAC" w:rsidRDefault="009E197E" w:rsidP="00417FAC">
      <w:pPr>
        <w:rPr>
          <w:rFonts w:ascii="Calibri" w:hAnsi="Calibri" w:cs="Arial"/>
          <w:i/>
        </w:rPr>
      </w:pPr>
      <w:r w:rsidRPr="00DB723C">
        <w:rPr>
          <w:rFonts w:asciiTheme="minorHAnsi" w:hAnsiTheme="minorHAnsi" w:cs="Arial"/>
          <w:color w:val="FF0000"/>
        </w:rPr>
        <w:t>Die Messung Drei ist ein ungültiger Versuch, weil dabe</w:t>
      </w:r>
      <w:r w:rsidR="00DB723C" w:rsidRPr="00DB723C">
        <w:rPr>
          <w:rFonts w:asciiTheme="minorHAnsi" w:hAnsiTheme="minorHAnsi" w:cs="Arial"/>
          <w:color w:val="FF0000"/>
        </w:rPr>
        <w:t>i</w:t>
      </w:r>
      <w:r w:rsidRPr="00DB723C">
        <w:rPr>
          <w:rFonts w:asciiTheme="minorHAnsi" w:hAnsiTheme="minorHAnsi" w:cs="Arial"/>
          <w:color w:val="FF0000"/>
        </w:rPr>
        <w:t xml:space="preserve"> ein zu schweres Lithiumstück verwendet wurde. </w:t>
      </w:r>
      <w:r w:rsidR="001C1A28" w:rsidRPr="00DB723C">
        <w:rPr>
          <w:rFonts w:asciiTheme="minorHAnsi" w:hAnsiTheme="minorHAnsi" w:cs="Arial"/>
          <w:color w:val="FF0000"/>
        </w:rPr>
        <w:t>Der erlaubte Bereich von 0.4</w:t>
      </w:r>
      <w:r w:rsidR="00DB723C" w:rsidRPr="00DB723C">
        <w:rPr>
          <w:rFonts w:asciiTheme="minorHAnsi" w:hAnsiTheme="minorHAnsi" w:cs="Arial"/>
          <w:color w:val="FF0000"/>
        </w:rPr>
        <w:t xml:space="preserve"> bis </w:t>
      </w:r>
      <w:r w:rsidR="001C1A28" w:rsidRPr="00DB723C">
        <w:rPr>
          <w:rFonts w:asciiTheme="minorHAnsi" w:hAnsiTheme="minorHAnsi" w:cs="Arial"/>
          <w:color w:val="FF0000"/>
        </w:rPr>
        <w:t xml:space="preserve">0.5 g wurde überschritten. Diese Messung wird nicht in die </w:t>
      </w:r>
      <w:r w:rsidR="00DB723C" w:rsidRPr="00DB723C">
        <w:rPr>
          <w:rFonts w:asciiTheme="minorHAnsi" w:hAnsiTheme="minorHAnsi" w:cs="Arial"/>
          <w:color w:val="FF0000"/>
        </w:rPr>
        <w:t>Arbeitsgenauigkeit (</w:t>
      </w:r>
      <w:r w:rsidR="001C1A28" w:rsidRPr="00DB723C">
        <w:rPr>
          <w:rFonts w:asciiTheme="minorHAnsi" w:hAnsiTheme="minorHAnsi" w:cs="Arial"/>
          <w:color w:val="FF0000"/>
        </w:rPr>
        <w:t>Punkt 3) und auch nicht in den Durchschnitt beim berechneten Volumen miteinbezogen.</w:t>
      </w:r>
      <w:r w:rsidR="00DB723C">
        <w:rPr>
          <w:rFonts w:asciiTheme="minorHAnsi" w:hAnsiTheme="minorHAnsi" w:cs="Arial"/>
          <w:highlight w:val="green"/>
        </w:rPr>
        <w:br/>
      </w:r>
      <w:r w:rsidR="00417FAC" w:rsidRPr="00417FAC">
        <w:rPr>
          <w:rFonts w:ascii="Calibri" w:hAnsi="Calibri" w:cs="Arial"/>
          <w:i/>
          <w:color w:val="FF0000"/>
        </w:rPr>
        <w:lastRenderedPageBreak/>
        <w:t xml:space="preserve">Die vierte Messung ist ebenfalls ungültig, da bei dieser Messung das Lithium nicht am richtigen Ort platziert werden konnte. Das Lithium schwirrte zuerst im Becken </w:t>
      </w:r>
      <w:proofErr w:type="spellStart"/>
      <w:r w:rsidR="00417FAC" w:rsidRPr="00417FAC">
        <w:rPr>
          <w:rFonts w:ascii="Calibri" w:hAnsi="Calibri" w:cs="Arial"/>
          <w:i/>
          <w:color w:val="FF0000"/>
        </w:rPr>
        <w:t>heru</w:t>
      </w:r>
      <w:proofErr w:type="spellEnd"/>
      <w:r w:rsidR="00417FAC" w:rsidRPr="00417FAC">
        <w:rPr>
          <w:rFonts w:ascii="Calibri" w:hAnsi="Calibri" w:cs="Arial"/>
          <w:i/>
          <w:color w:val="FF0000"/>
        </w:rPr>
        <w:t xml:space="preserve">. Erst nach einigen Sekunden gelang es uns, das Lithium Stück mit der Pinzette festzuhalten und unter den Messzylinder zu legen. </w:t>
      </w:r>
    </w:p>
    <w:p w14:paraId="2F05AAAF" w14:textId="28D77E5D" w:rsidR="00C25FF8" w:rsidRPr="00114E36" w:rsidRDefault="00C25FF8" w:rsidP="004B7B6A">
      <w:pPr>
        <w:rPr>
          <w:rFonts w:asciiTheme="minorHAnsi" w:hAnsiTheme="minorHAnsi" w:cs="Arial"/>
          <w:highlight w:val="green"/>
        </w:rPr>
      </w:pPr>
    </w:p>
    <w:p w14:paraId="66123985" w14:textId="638B2DF9" w:rsidR="001B0A8B" w:rsidRDefault="001B0A8B" w:rsidP="004B7B6A">
      <w:pPr>
        <w:rPr>
          <w:rFonts w:ascii="Calibri" w:hAnsi="Calibri" w:cs="Arial"/>
          <w:i/>
        </w:rPr>
      </w:pPr>
      <w:r>
        <w:rPr>
          <w:rFonts w:ascii="Calibri" w:hAnsi="Calibri" w:cs="Arial"/>
          <w:bCs/>
          <w:i/>
        </w:rPr>
        <w:t>Erklären</w:t>
      </w:r>
      <w:r w:rsidRPr="00AB0D2C">
        <w:rPr>
          <w:rFonts w:ascii="Calibri" w:hAnsi="Calibri" w:cs="Arial"/>
          <w:bCs/>
          <w:i/>
        </w:rPr>
        <w:t xml:space="preserve"> Sie einen allfälligen Unterschied des Volumens zwischen dem ersten Ablesen unmittelbar nach der Reaktion und d</w:t>
      </w:r>
      <w:r>
        <w:rPr>
          <w:rFonts w:ascii="Calibri" w:hAnsi="Calibri" w:cs="Arial"/>
          <w:bCs/>
          <w:i/>
        </w:rPr>
        <w:t xml:space="preserve">em zweiten Ablesen nach 2 </w:t>
      </w:r>
      <w:r w:rsidRPr="00AB0D2C">
        <w:rPr>
          <w:rFonts w:ascii="Calibri" w:hAnsi="Calibri" w:cs="Arial"/>
          <w:bCs/>
          <w:i/>
        </w:rPr>
        <w:t>Minuten.</w:t>
      </w:r>
      <w:r>
        <w:rPr>
          <w:rFonts w:ascii="Calibri" w:hAnsi="Calibri" w:cs="Arial"/>
          <w:bCs/>
          <w:i/>
        </w:rPr>
        <w:t xml:space="preserve"> Welches der beiden Volumen ist grösser und weshalb? </w:t>
      </w:r>
    </w:p>
    <w:p w14:paraId="603D4824" w14:textId="087EC627" w:rsidR="009C6B31" w:rsidRPr="0047231B" w:rsidRDefault="001C7A45" w:rsidP="004B7B6A">
      <w:pPr>
        <w:rPr>
          <w:rStyle w:val="IntensiveHervorhebung"/>
        </w:rPr>
      </w:pPr>
      <w:r w:rsidRPr="0047231B">
        <w:rPr>
          <w:rStyle w:val="IntensiveHervorhebung"/>
        </w:rPr>
        <w:t xml:space="preserve">Entscheiden Sie, </w:t>
      </w:r>
      <w:r w:rsidR="009C6B31" w:rsidRPr="0047231B">
        <w:rPr>
          <w:rStyle w:val="IntensiveHervorhebung"/>
        </w:rPr>
        <w:t xml:space="preserve">ob Sie die Werte unmittelbar nach der Reaktion oder jene nach 2 min für die weiteren Berechnungen verwenden wollen. </w:t>
      </w:r>
      <w:r w:rsidR="00D63ACB" w:rsidRPr="0047231B">
        <w:rPr>
          <w:rStyle w:val="IntensiveHervorhebung"/>
        </w:rPr>
        <w:t xml:space="preserve">Geben Sie an, welche Werte Sie </w:t>
      </w:r>
      <w:r w:rsidR="006B6CB6" w:rsidRPr="0047231B">
        <w:rPr>
          <w:rStyle w:val="IntensiveHervorhebung"/>
        </w:rPr>
        <w:t xml:space="preserve">für die </w:t>
      </w:r>
      <w:r w:rsidR="00D63ACB" w:rsidRPr="0047231B">
        <w:rPr>
          <w:rStyle w:val="IntensiveHervorhebung"/>
        </w:rPr>
        <w:t>weiteren</w:t>
      </w:r>
      <w:r w:rsidR="006B6CB6" w:rsidRPr="0047231B">
        <w:rPr>
          <w:rStyle w:val="IntensiveHervorhebung"/>
        </w:rPr>
        <w:t xml:space="preserve"> Berechnungen</w:t>
      </w:r>
      <w:r w:rsidR="00D63ACB" w:rsidRPr="0047231B">
        <w:rPr>
          <w:rStyle w:val="IntensiveHervorhebung"/>
        </w:rPr>
        <w:t xml:space="preserve"> verwenden und weshalb Sie diese für aussagekräftiger halten.</w:t>
      </w:r>
    </w:p>
    <w:p w14:paraId="65C31959" w14:textId="33E07DE4" w:rsidR="00710A77" w:rsidRDefault="00710A77" w:rsidP="00710A77">
      <w:pPr>
        <w:tabs>
          <w:tab w:val="left" w:pos="1500"/>
        </w:tabs>
        <w:rPr>
          <w:rFonts w:ascii="Calibri" w:hAnsi="Calibri" w:cs="Arial"/>
          <w:sz w:val="22"/>
          <w:szCs w:val="22"/>
          <w:highlight w:val="green"/>
          <w:lang w:eastAsia="de-DE"/>
        </w:rPr>
      </w:pPr>
    </w:p>
    <w:p w14:paraId="464A6F2A" w14:textId="7C85585F" w:rsidR="00417FAC" w:rsidRDefault="007249ED" w:rsidP="00710A77">
      <w:pPr>
        <w:tabs>
          <w:tab w:val="left" w:pos="1500"/>
        </w:tabs>
        <w:rPr>
          <w:rFonts w:ascii="Calibri" w:hAnsi="Calibri" w:cs="Arial"/>
          <w:i/>
        </w:rPr>
      </w:pPr>
      <w:r w:rsidRPr="007249ED">
        <w:rPr>
          <w:rFonts w:ascii="Calibri" w:hAnsi="Calibri" w:cs="Arial"/>
          <w:i/>
          <w:highlight w:val="green"/>
        </w:rPr>
        <w:t>Kannst du noch den Rest beantworten?</w:t>
      </w:r>
    </w:p>
    <w:p w14:paraId="0CA877B0" w14:textId="2B9C73E6" w:rsidR="00417FAC" w:rsidRDefault="00417FAC" w:rsidP="00710A77">
      <w:pPr>
        <w:tabs>
          <w:tab w:val="left" w:pos="1500"/>
        </w:tabs>
        <w:rPr>
          <w:rFonts w:ascii="Calibri" w:hAnsi="Calibri" w:cs="Arial"/>
          <w:i/>
        </w:rPr>
      </w:pPr>
    </w:p>
    <w:p w14:paraId="2C16F8ED" w14:textId="0B3C2281" w:rsidR="00417FAC" w:rsidRDefault="00417FAC" w:rsidP="00710A77">
      <w:pPr>
        <w:tabs>
          <w:tab w:val="left" w:pos="1500"/>
        </w:tabs>
        <w:rPr>
          <w:rFonts w:ascii="Calibri" w:hAnsi="Calibri" w:cs="Arial"/>
          <w:i/>
          <w:color w:val="FF0000"/>
        </w:rPr>
      </w:pPr>
      <w:r w:rsidRPr="007249ED">
        <w:rPr>
          <w:rFonts w:ascii="Calibri" w:hAnsi="Calibri" w:cs="Arial"/>
          <w:i/>
          <w:color w:val="FF0000"/>
          <w:highlight w:val="green"/>
        </w:rPr>
        <w:t>Wir verwenden die Werte, die wir nach zwei Minuten gemessen haben</w:t>
      </w:r>
      <w:r w:rsidR="003E11D9" w:rsidRPr="007249ED">
        <w:rPr>
          <w:rFonts w:ascii="Calibri" w:hAnsi="Calibri" w:cs="Arial"/>
          <w:i/>
          <w:color w:val="FF0000"/>
          <w:highlight w:val="green"/>
        </w:rPr>
        <w:t>, weil wir bei diesen Werten die Temperatur</w:t>
      </w:r>
      <w:r w:rsidR="00E726FC">
        <w:rPr>
          <w:rFonts w:ascii="Calibri" w:hAnsi="Calibri" w:cs="Arial"/>
          <w:i/>
          <w:color w:val="FF0000"/>
          <w:highlight w:val="green"/>
        </w:rPr>
        <w:t xml:space="preserve">, </w:t>
      </w:r>
      <w:r w:rsidR="00E726FC" w:rsidRPr="00E726FC">
        <w:rPr>
          <w:rFonts w:ascii="Calibri" w:hAnsi="Calibri" w:cs="Arial"/>
          <w:i/>
          <w:color w:val="FF0000"/>
          <w:highlight w:val="darkCyan"/>
        </w:rPr>
        <w:t>den Druck und die Menge</w:t>
      </w:r>
      <w:r w:rsidR="003E11D9" w:rsidRPr="00E726FC">
        <w:rPr>
          <w:rFonts w:ascii="Calibri" w:hAnsi="Calibri" w:cs="Arial"/>
          <w:i/>
          <w:color w:val="FF0000"/>
          <w:highlight w:val="darkCyan"/>
        </w:rPr>
        <w:t xml:space="preserve"> </w:t>
      </w:r>
      <w:r w:rsidR="003E11D9" w:rsidRPr="007249ED">
        <w:rPr>
          <w:rFonts w:ascii="Calibri" w:hAnsi="Calibri" w:cs="Arial"/>
          <w:i/>
          <w:color w:val="FF0000"/>
          <w:highlight w:val="green"/>
        </w:rPr>
        <w:t xml:space="preserve">bestimmen können, da wieder die </w:t>
      </w:r>
      <w:proofErr w:type="spellStart"/>
      <w:r w:rsidR="003E11D9" w:rsidRPr="007249ED">
        <w:rPr>
          <w:rFonts w:ascii="Calibri" w:hAnsi="Calibri" w:cs="Arial"/>
          <w:i/>
          <w:color w:val="FF0000"/>
          <w:highlight w:val="green"/>
        </w:rPr>
        <w:t>Raumbedinungen</w:t>
      </w:r>
      <w:proofErr w:type="spellEnd"/>
      <w:r w:rsidR="003E11D9" w:rsidRPr="007249ED">
        <w:rPr>
          <w:rFonts w:ascii="Calibri" w:hAnsi="Calibri" w:cs="Arial"/>
          <w:i/>
          <w:color w:val="FF0000"/>
          <w:highlight w:val="green"/>
        </w:rPr>
        <w:t xml:space="preserve"> existieren. Bei den Werten unmittelbar nach der Reaktion haben wir keine Möglichkeit, die Temperatur zu bestimmen. Somit würden wir kein genaues Resultat erhalten.</w:t>
      </w:r>
      <w:r w:rsidR="003E11D9">
        <w:rPr>
          <w:rFonts w:ascii="Calibri" w:hAnsi="Calibri" w:cs="Arial"/>
          <w:i/>
          <w:color w:val="FF0000"/>
        </w:rPr>
        <w:t xml:space="preserve"> </w:t>
      </w:r>
    </w:p>
    <w:p w14:paraId="58322A00" w14:textId="33CEA92E" w:rsidR="00710A77" w:rsidRPr="00383F9A" w:rsidRDefault="00710A77" w:rsidP="00710A77">
      <w:pPr>
        <w:tabs>
          <w:tab w:val="left" w:pos="1500"/>
        </w:tabs>
        <w:rPr>
          <w:rFonts w:ascii="Calibri" w:hAnsi="Calibri" w:cs="Arial"/>
          <w:i/>
        </w:rPr>
      </w:pPr>
    </w:p>
    <w:p w14:paraId="2A057DC6" w14:textId="2A897EA6" w:rsidR="009C6B31" w:rsidRDefault="009C6B31" w:rsidP="004B7B6A">
      <w:pPr>
        <w:rPr>
          <w:rFonts w:ascii="Calibri" w:hAnsi="Calibri" w:cs="Arial"/>
        </w:rPr>
      </w:pPr>
    </w:p>
    <w:p w14:paraId="77CC6EE8" w14:textId="456C7A13" w:rsidR="00D63ACB" w:rsidRPr="00D63ACB" w:rsidRDefault="00D63ACB" w:rsidP="004B7B6A">
      <w:pPr>
        <w:rPr>
          <w:rFonts w:ascii="Calibri" w:hAnsi="Calibri" w:cs="Arial"/>
          <w:i/>
        </w:rPr>
      </w:pPr>
      <w:r w:rsidRPr="00D63ACB">
        <w:rPr>
          <w:rFonts w:ascii="Calibri" w:hAnsi="Calibri" w:cs="Arial"/>
          <w:i/>
        </w:rPr>
        <w:t>Berechnen Sie</w:t>
      </w:r>
      <w:r w:rsidR="00D327BF">
        <w:rPr>
          <w:rFonts w:ascii="Calibri" w:hAnsi="Calibri" w:cs="Arial"/>
          <w:i/>
        </w:rPr>
        <w:t xml:space="preserve"> </w:t>
      </w:r>
      <w:r w:rsidR="0010130B">
        <w:rPr>
          <w:rFonts w:ascii="Calibri" w:hAnsi="Calibri" w:cs="Arial"/>
          <w:i/>
        </w:rPr>
        <w:t xml:space="preserve">für die Tab. 3 </w:t>
      </w:r>
      <w:r w:rsidR="00D327BF">
        <w:rPr>
          <w:rFonts w:ascii="Calibri" w:hAnsi="Calibri" w:cs="Arial"/>
          <w:i/>
        </w:rPr>
        <w:t xml:space="preserve">aus dem </w:t>
      </w:r>
      <w:r w:rsidR="0010130B">
        <w:rPr>
          <w:rFonts w:ascii="Calibri" w:hAnsi="Calibri" w:cs="Arial"/>
          <w:i/>
        </w:rPr>
        <w:t>gemessenen</w:t>
      </w:r>
      <w:r w:rsidR="00D327BF">
        <w:rPr>
          <w:rFonts w:ascii="Calibri" w:hAnsi="Calibri" w:cs="Arial"/>
          <w:i/>
        </w:rPr>
        <w:t xml:space="preserve"> Wasserstoffvolumen</w:t>
      </w:r>
      <w:r w:rsidR="0010130B">
        <w:rPr>
          <w:rFonts w:ascii="Calibri" w:hAnsi="Calibri" w:cs="Arial"/>
          <w:i/>
        </w:rPr>
        <w:t xml:space="preserve"> (aus Tab. 2)</w:t>
      </w:r>
      <w:r w:rsidR="00D327BF">
        <w:rPr>
          <w:rFonts w:ascii="Calibri" w:hAnsi="Calibri" w:cs="Arial"/>
          <w:i/>
        </w:rPr>
        <w:t xml:space="preserve"> das Volumen, das Sie beim Ein</w:t>
      </w:r>
      <w:r w:rsidR="0010130B">
        <w:rPr>
          <w:rFonts w:ascii="Calibri" w:hAnsi="Calibri" w:cs="Arial"/>
          <w:i/>
        </w:rPr>
        <w:t xml:space="preserve">satz von 2 </w:t>
      </w:r>
      <w:proofErr w:type="spellStart"/>
      <w:r w:rsidR="0010130B">
        <w:rPr>
          <w:rFonts w:ascii="Calibri" w:hAnsi="Calibri" w:cs="Arial"/>
          <w:i/>
        </w:rPr>
        <w:t>mol</w:t>
      </w:r>
      <w:proofErr w:type="spellEnd"/>
      <w:r w:rsidR="0010130B">
        <w:rPr>
          <w:rFonts w:ascii="Calibri" w:hAnsi="Calibri" w:cs="Arial"/>
          <w:i/>
        </w:rPr>
        <w:t xml:space="preserve"> Li erhalten</w:t>
      </w:r>
      <w:r w:rsidR="00D327BF">
        <w:rPr>
          <w:rFonts w:ascii="Calibri" w:hAnsi="Calibri" w:cs="Arial"/>
          <w:i/>
        </w:rPr>
        <w:t xml:space="preserve">. </w:t>
      </w:r>
      <w:r w:rsidR="00E16239">
        <w:rPr>
          <w:rFonts w:ascii="Calibri" w:hAnsi="Calibri" w:cs="Arial"/>
          <w:i/>
        </w:rPr>
        <w:t xml:space="preserve">Rechnen Sie mit Hilfe der </w:t>
      </w:r>
      <w:r w:rsidR="000E1CAD">
        <w:rPr>
          <w:rFonts w:ascii="Calibri" w:hAnsi="Calibri" w:cs="Arial"/>
          <w:i/>
        </w:rPr>
        <w:t>allgemeinen Gasgleichung</w:t>
      </w:r>
      <w:r w:rsidR="00E16239">
        <w:rPr>
          <w:rFonts w:ascii="Calibri" w:hAnsi="Calibri" w:cs="Arial"/>
          <w:i/>
        </w:rPr>
        <w:t xml:space="preserve"> aus, welchem Volumen dies unter Normbedingungen entspr</w:t>
      </w:r>
      <w:r w:rsidR="00722C88">
        <w:rPr>
          <w:rFonts w:ascii="Calibri" w:hAnsi="Calibri" w:cs="Arial"/>
          <w:i/>
        </w:rPr>
        <w:t>icht</w:t>
      </w:r>
      <w:r w:rsidR="00E16239">
        <w:rPr>
          <w:rFonts w:ascii="Calibri" w:hAnsi="Calibri" w:cs="Arial"/>
          <w:i/>
        </w:rPr>
        <w:t xml:space="preserve"> (s</w:t>
      </w:r>
      <w:r w:rsidR="006B6CB6">
        <w:rPr>
          <w:rFonts w:ascii="Calibri" w:hAnsi="Calibri" w:cs="Arial"/>
          <w:i/>
        </w:rPr>
        <w:t>.</w:t>
      </w:r>
      <w:r w:rsidR="00E16239">
        <w:rPr>
          <w:rFonts w:ascii="Calibri" w:hAnsi="Calibri" w:cs="Arial"/>
          <w:i/>
        </w:rPr>
        <w:t xml:space="preserve"> </w:t>
      </w:r>
      <w:r w:rsidR="006B6CB6">
        <w:rPr>
          <w:rFonts w:ascii="Calibri" w:hAnsi="Calibri" w:cs="Arial"/>
          <w:i/>
        </w:rPr>
        <w:t xml:space="preserve">in </w:t>
      </w:r>
      <w:r w:rsidR="00E16239">
        <w:rPr>
          <w:rFonts w:ascii="Calibri" w:hAnsi="Calibri" w:cs="Arial"/>
          <w:i/>
        </w:rPr>
        <w:t>Versuchsanleitung</w:t>
      </w:r>
      <w:r w:rsidR="005E33DD">
        <w:rPr>
          <w:rFonts w:ascii="Calibri" w:hAnsi="Calibri" w:cs="Arial"/>
          <w:i/>
        </w:rPr>
        <w:t xml:space="preserve"> </w:t>
      </w:r>
      <w:r w:rsidR="006B6CB6">
        <w:rPr>
          <w:rFonts w:ascii="Calibri" w:hAnsi="Calibri" w:cs="Arial"/>
          <w:i/>
        </w:rPr>
        <w:t>unter</w:t>
      </w:r>
      <w:r w:rsidR="0010130B">
        <w:rPr>
          <w:rFonts w:ascii="Calibri" w:hAnsi="Calibri" w:cs="Arial"/>
          <w:i/>
        </w:rPr>
        <w:t xml:space="preserve"> Einleitung</w:t>
      </w:r>
      <w:r w:rsidR="00E16239">
        <w:rPr>
          <w:rFonts w:ascii="Calibri" w:hAnsi="Calibri" w:cs="Arial"/>
          <w:i/>
        </w:rPr>
        <w:t>).</w:t>
      </w:r>
      <w:r w:rsidRPr="00D63ACB">
        <w:rPr>
          <w:rFonts w:ascii="Calibri" w:hAnsi="Calibri" w:cs="Arial"/>
          <w:i/>
        </w:rPr>
        <w:t xml:space="preserve"> </w:t>
      </w:r>
    </w:p>
    <w:p w14:paraId="514BC9FA" w14:textId="6D9409AF" w:rsidR="00D63ACB" w:rsidRDefault="00D63ACB" w:rsidP="004B7B6A">
      <w:pPr>
        <w:rPr>
          <w:rFonts w:ascii="Calibri" w:hAnsi="Calibri" w:cs="Arial"/>
          <w:i/>
        </w:rPr>
      </w:pPr>
      <w:r>
        <w:rPr>
          <w:rFonts w:ascii="Calibri" w:hAnsi="Calibri" w:cs="Arial"/>
          <w:i/>
        </w:rPr>
        <w:t xml:space="preserve">Vergleichen Sie den aus dem Experiment erhaltenen Wert für das </w:t>
      </w:r>
      <w:r w:rsidR="00E16239">
        <w:rPr>
          <w:rFonts w:ascii="Calibri" w:hAnsi="Calibri" w:cs="Arial"/>
          <w:i/>
        </w:rPr>
        <w:t>V</w:t>
      </w:r>
      <w:r>
        <w:rPr>
          <w:rFonts w:ascii="Calibri" w:hAnsi="Calibri" w:cs="Arial"/>
          <w:i/>
        </w:rPr>
        <w:t xml:space="preserve">olumen </w:t>
      </w:r>
      <w:r w:rsidR="00E16239">
        <w:rPr>
          <w:rFonts w:ascii="Calibri" w:hAnsi="Calibri" w:cs="Arial"/>
          <w:i/>
        </w:rPr>
        <w:t xml:space="preserve">von 1 </w:t>
      </w:r>
      <w:proofErr w:type="spellStart"/>
      <w:r w:rsidR="00E16239">
        <w:rPr>
          <w:rFonts w:ascii="Calibri" w:hAnsi="Calibri" w:cs="Arial"/>
          <w:i/>
        </w:rPr>
        <w:t>mol</w:t>
      </w:r>
      <w:proofErr w:type="spellEnd"/>
      <w:r w:rsidR="00E16239">
        <w:rPr>
          <w:rFonts w:ascii="Calibri" w:hAnsi="Calibri" w:cs="Arial"/>
          <w:i/>
        </w:rPr>
        <w:t xml:space="preserve"> H</w:t>
      </w:r>
      <w:r w:rsidR="00E16239" w:rsidRPr="00E16239">
        <w:rPr>
          <w:rFonts w:ascii="Calibri" w:hAnsi="Calibri" w:cs="Arial"/>
          <w:i/>
          <w:vertAlign w:val="subscript"/>
        </w:rPr>
        <w:t>2</w:t>
      </w:r>
      <w:r w:rsidR="00E16239">
        <w:rPr>
          <w:rFonts w:ascii="Calibri" w:hAnsi="Calibri" w:cs="Arial"/>
          <w:i/>
        </w:rPr>
        <w:t xml:space="preserve"> </w:t>
      </w:r>
      <w:r>
        <w:rPr>
          <w:rFonts w:ascii="Calibri" w:hAnsi="Calibri" w:cs="Arial"/>
          <w:i/>
        </w:rPr>
        <w:t>mit dem theoretischen Wert</w:t>
      </w:r>
      <w:r w:rsidR="0010130B">
        <w:rPr>
          <w:rFonts w:ascii="Calibri" w:hAnsi="Calibri" w:cs="Arial"/>
          <w:i/>
        </w:rPr>
        <w:t xml:space="preserve"> </w:t>
      </w:r>
      <w:r w:rsidR="00E16239">
        <w:rPr>
          <w:rFonts w:ascii="Calibri" w:hAnsi="Calibri" w:cs="Arial"/>
          <w:i/>
        </w:rPr>
        <w:t>Normvolumen = 22.41</w:t>
      </w:r>
      <w:r w:rsidR="0010130B">
        <w:rPr>
          <w:rFonts w:ascii="Calibri" w:hAnsi="Calibri" w:cs="Arial"/>
          <w:i/>
        </w:rPr>
        <w:t xml:space="preserve"> L/</w:t>
      </w:r>
      <w:proofErr w:type="spellStart"/>
      <w:r w:rsidR="0010130B">
        <w:rPr>
          <w:rFonts w:ascii="Calibri" w:hAnsi="Calibri" w:cs="Arial"/>
          <w:i/>
        </w:rPr>
        <w:t>mol</w:t>
      </w:r>
      <w:proofErr w:type="spellEnd"/>
      <w:r>
        <w:rPr>
          <w:rFonts w:ascii="Calibri" w:hAnsi="Calibri" w:cs="Arial"/>
          <w:i/>
        </w:rPr>
        <w:t>. Um wie</w:t>
      </w:r>
      <w:r w:rsidR="00A316DC">
        <w:rPr>
          <w:rFonts w:ascii="Calibri" w:hAnsi="Calibri" w:cs="Arial"/>
          <w:i/>
        </w:rPr>
        <w:t xml:space="preserve"> </w:t>
      </w:r>
      <w:r>
        <w:rPr>
          <w:rFonts w:ascii="Calibri" w:hAnsi="Calibri" w:cs="Arial"/>
          <w:i/>
        </w:rPr>
        <w:t>viel % liegt Ihr Wert daneben?</w:t>
      </w:r>
    </w:p>
    <w:p w14:paraId="1D87897A" w14:textId="77777777" w:rsidR="00D63ACB" w:rsidRDefault="00D63ACB" w:rsidP="004B7B6A">
      <w:pPr>
        <w:rPr>
          <w:rFonts w:ascii="Calibri" w:hAnsi="Calibri" w:cs="Arial"/>
        </w:rPr>
      </w:pPr>
    </w:p>
    <w:p w14:paraId="2FB6CF9A" w14:textId="77777777" w:rsidR="004B7B6A" w:rsidRPr="00440231" w:rsidRDefault="004B7B6A" w:rsidP="004B7B6A">
      <w:pPr>
        <w:rPr>
          <w:rFonts w:ascii="Calibri" w:hAnsi="Calibri" w:cs="Arial"/>
          <w:sz w:val="16"/>
          <w:szCs w:val="16"/>
        </w:rPr>
      </w:pPr>
      <w:r w:rsidRPr="00440231">
        <w:rPr>
          <w:rFonts w:ascii="Calibri" w:hAnsi="Calibri" w:cs="Arial"/>
          <w:sz w:val="16"/>
          <w:szCs w:val="16"/>
        </w:rPr>
        <w:t xml:space="preserve">Tab. </w:t>
      </w:r>
      <w:r w:rsidR="00440231" w:rsidRPr="00440231">
        <w:rPr>
          <w:rFonts w:ascii="Calibri" w:hAnsi="Calibri" w:cs="Arial"/>
          <w:sz w:val="16"/>
          <w:szCs w:val="16"/>
        </w:rPr>
        <w:t>3</w:t>
      </w:r>
      <w:r w:rsidRPr="00440231">
        <w:rPr>
          <w:rFonts w:ascii="Calibri" w:hAnsi="Calibri" w:cs="Arial"/>
          <w:sz w:val="16"/>
          <w:szCs w:val="16"/>
        </w:rPr>
        <w:t>: Berechnete Resultate</w:t>
      </w:r>
    </w:p>
    <w:tbl>
      <w:tblPr>
        <w:tblStyle w:val="Tabellenraster"/>
        <w:tblW w:w="7762" w:type="dxa"/>
        <w:tblLayout w:type="fixed"/>
        <w:tblLook w:val="04A0" w:firstRow="1" w:lastRow="0" w:firstColumn="1" w:lastColumn="0" w:noHBand="0" w:noVBand="1"/>
      </w:tblPr>
      <w:tblGrid>
        <w:gridCol w:w="1526"/>
        <w:gridCol w:w="425"/>
        <w:gridCol w:w="851"/>
        <w:gridCol w:w="850"/>
        <w:gridCol w:w="851"/>
        <w:gridCol w:w="850"/>
        <w:gridCol w:w="851"/>
        <w:gridCol w:w="850"/>
        <w:gridCol w:w="708"/>
      </w:tblGrid>
      <w:tr w:rsidR="00830263" w14:paraId="2DA78E8E" w14:textId="77777777" w:rsidTr="00830263">
        <w:trPr>
          <w:trHeight w:val="240"/>
        </w:trPr>
        <w:tc>
          <w:tcPr>
            <w:tcW w:w="1951" w:type="dxa"/>
            <w:gridSpan w:val="2"/>
            <w:shd w:val="clear" w:color="auto" w:fill="F2F2F2" w:themeFill="background1" w:themeFillShade="F2"/>
          </w:tcPr>
          <w:p w14:paraId="264C6409" w14:textId="77777777" w:rsidR="00830263" w:rsidRDefault="00830263" w:rsidP="00DD2A1F">
            <w:pPr>
              <w:rPr>
                <w:rFonts w:ascii="Calibri" w:hAnsi="Calibri" w:cs="Calibri"/>
              </w:rPr>
            </w:pPr>
          </w:p>
        </w:tc>
        <w:tc>
          <w:tcPr>
            <w:tcW w:w="2552" w:type="dxa"/>
            <w:gridSpan w:val="3"/>
            <w:shd w:val="clear" w:color="auto" w:fill="F2F2F2" w:themeFill="background1" w:themeFillShade="F2"/>
          </w:tcPr>
          <w:p w14:paraId="09C8F44F" w14:textId="1A06C5DF" w:rsidR="00830263" w:rsidRPr="004F544C" w:rsidRDefault="00830263" w:rsidP="00DD2A1F">
            <w:pPr>
              <w:ind w:left="-57" w:right="-57"/>
              <w:jc w:val="center"/>
              <w:rPr>
                <w:rFonts w:ascii="Calibri" w:hAnsi="Calibri" w:cs="Calibri"/>
                <w:sz w:val="18"/>
                <w:szCs w:val="18"/>
              </w:rPr>
            </w:pPr>
            <w:r w:rsidRPr="004F544C">
              <w:rPr>
                <w:rFonts w:ascii="Calibri" w:hAnsi="Calibri" w:cs="Calibri"/>
                <w:sz w:val="18"/>
                <w:szCs w:val="18"/>
              </w:rPr>
              <w:t>Gruppe 1</w:t>
            </w:r>
          </w:p>
        </w:tc>
        <w:tc>
          <w:tcPr>
            <w:tcW w:w="2551" w:type="dxa"/>
            <w:gridSpan w:val="3"/>
            <w:shd w:val="clear" w:color="auto" w:fill="F2F2F2" w:themeFill="background1" w:themeFillShade="F2"/>
          </w:tcPr>
          <w:p w14:paraId="52943FFA" w14:textId="3F3353E5" w:rsidR="00830263" w:rsidRPr="00F63FA9" w:rsidRDefault="00830263" w:rsidP="00DD2A1F">
            <w:pPr>
              <w:ind w:left="-57" w:right="-57"/>
              <w:jc w:val="center"/>
              <w:rPr>
                <w:rFonts w:ascii="Calibri" w:hAnsi="Calibri" w:cs="Calibri"/>
                <w:sz w:val="18"/>
                <w:szCs w:val="18"/>
              </w:rPr>
            </w:pPr>
            <w:r>
              <w:rPr>
                <w:rFonts w:ascii="Calibri" w:hAnsi="Calibri" w:cs="Calibri"/>
                <w:sz w:val="18"/>
                <w:szCs w:val="18"/>
              </w:rPr>
              <w:t>Gruppe 2</w:t>
            </w:r>
          </w:p>
        </w:tc>
        <w:tc>
          <w:tcPr>
            <w:tcW w:w="708" w:type="dxa"/>
            <w:tcBorders>
              <w:bottom w:val="single" w:sz="4" w:space="0" w:color="auto"/>
            </w:tcBorders>
            <w:shd w:val="clear" w:color="auto" w:fill="F2F2F2" w:themeFill="background1" w:themeFillShade="F2"/>
          </w:tcPr>
          <w:p w14:paraId="7D51293A" w14:textId="71FC1843" w:rsidR="00830263" w:rsidRDefault="00830263" w:rsidP="00DD2A1F">
            <w:pPr>
              <w:ind w:left="-57" w:right="-57"/>
              <w:jc w:val="center"/>
              <w:rPr>
                <w:rFonts w:ascii="Calibri" w:hAnsi="Calibri" w:cs="Calibri"/>
              </w:rPr>
            </w:pPr>
          </w:p>
        </w:tc>
      </w:tr>
      <w:tr w:rsidR="00830263" w14:paraId="11DEF223" w14:textId="77777777" w:rsidTr="00830263">
        <w:trPr>
          <w:trHeight w:val="240"/>
        </w:trPr>
        <w:tc>
          <w:tcPr>
            <w:tcW w:w="1951" w:type="dxa"/>
            <w:gridSpan w:val="2"/>
            <w:shd w:val="clear" w:color="auto" w:fill="F2F2F2" w:themeFill="background1" w:themeFillShade="F2"/>
          </w:tcPr>
          <w:p w14:paraId="624B0BCA" w14:textId="77777777" w:rsidR="00830263" w:rsidRDefault="00830263" w:rsidP="00DD2A1F">
            <w:pPr>
              <w:rPr>
                <w:rFonts w:ascii="Calibri" w:hAnsi="Calibri" w:cs="Calibri"/>
              </w:rPr>
            </w:pPr>
          </w:p>
        </w:tc>
        <w:tc>
          <w:tcPr>
            <w:tcW w:w="851" w:type="dxa"/>
            <w:shd w:val="clear" w:color="auto" w:fill="F2F2F2" w:themeFill="background1" w:themeFillShade="F2"/>
          </w:tcPr>
          <w:p w14:paraId="7410427C" w14:textId="4F0C2872" w:rsidR="00830263" w:rsidRPr="004F544C" w:rsidRDefault="00830263" w:rsidP="00DD2A1F">
            <w:pPr>
              <w:ind w:left="-57" w:right="-57"/>
              <w:jc w:val="center"/>
              <w:rPr>
                <w:rFonts w:ascii="Calibri" w:hAnsi="Calibri" w:cs="Calibri"/>
                <w:sz w:val="18"/>
                <w:szCs w:val="18"/>
              </w:rPr>
            </w:pPr>
            <w:r w:rsidRPr="004F544C">
              <w:rPr>
                <w:rFonts w:ascii="Calibri" w:hAnsi="Calibri" w:cs="Calibri"/>
                <w:sz w:val="18"/>
                <w:szCs w:val="18"/>
              </w:rPr>
              <w:t>Messung 1</w:t>
            </w:r>
          </w:p>
        </w:tc>
        <w:tc>
          <w:tcPr>
            <w:tcW w:w="850" w:type="dxa"/>
            <w:shd w:val="clear" w:color="auto" w:fill="F2F2F2" w:themeFill="background1" w:themeFillShade="F2"/>
          </w:tcPr>
          <w:p w14:paraId="2ED383C9" w14:textId="207872C2" w:rsidR="00830263" w:rsidRPr="004F544C" w:rsidRDefault="00830263" w:rsidP="00DD2A1F">
            <w:pPr>
              <w:ind w:left="-57" w:right="-57"/>
              <w:jc w:val="center"/>
              <w:rPr>
                <w:rFonts w:ascii="Calibri" w:hAnsi="Calibri" w:cs="Calibri"/>
                <w:sz w:val="18"/>
                <w:szCs w:val="18"/>
              </w:rPr>
            </w:pPr>
            <w:r w:rsidRPr="004F544C">
              <w:rPr>
                <w:rFonts w:ascii="Calibri" w:hAnsi="Calibri" w:cs="Calibri"/>
                <w:sz w:val="18"/>
                <w:szCs w:val="18"/>
              </w:rPr>
              <w:t>Messung 2</w:t>
            </w:r>
          </w:p>
        </w:tc>
        <w:tc>
          <w:tcPr>
            <w:tcW w:w="851" w:type="dxa"/>
            <w:shd w:val="clear" w:color="auto" w:fill="F2F2F2" w:themeFill="background1" w:themeFillShade="F2"/>
          </w:tcPr>
          <w:p w14:paraId="03738FB6" w14:textId="47D7520B" w:rsidR="00830263" w:rsidRPr="00F0208E" w:rsidRDefault="00830263" w:rsidP="00DD2A1F">
            <w:pPr>
              <w:ind w:left="-57" w:right="-57"/>
              <w:jc w:val="center"/>
              <w:rPr>
                <w:rFonts w:ascii="Calibri" w:hAnsi="Calibri" w:cs="Calibri"/>
                <w:sz w:val="18"/>
                <w:szCs w:val="18"/>
                <w:highlight w:val="red"/>
              </w:rPr>
            </w:pPr>
            <w:r w:rsidRPr="00F0208E">
              <w:rPr>
                <w:rFonts w:ascii="Calibri" w:hAnsi="Calibri" w:cs="Calibri"/>
                <w:sz w:val="18"/>
                <w:szCs w:val="18"/>
                <w:highlight w:val="red"/>
              </w:rPr>
              <w:t>Messung 3</w:t>
            </w:r>
          </w:p>
        </w:tc>
        <w:tc>
          <w:tcPr>
            <w:tcW w:w="850" w:type="dxa"/>
            <w:shd w:val="clear" w:color="auto" w:fill="F2F2F2" w:themeFill="background1" w:themeFillShade="F2"/>
          </w:tcPr>
          <w:p w14:paraId="035CFCDB" w14:textId="2A735A79" w:rsidR="00830263" w:rsidRPr="00F0208E" w:rsidRDefault="00830263" w:rsidP="00DD2A1F">
            <w:pPr>
              <w:ind w:left="-57" w:right="-57"/>
              <w:jc w:val="center"/>
              <w:rPr>
                <w:rFonts w:ascii="Calibri" w:hAnsi="Calibri" w:cs="Calibri"/>
                <w:sz w:val="18"/>
                <w:szCs w:val="18"/>
                <w:highlight w:val="red"/>
              </w:rPr>
            </w:pPr>
            <w:r w:rsidRPr="00F0208E">
              <w:rPr>
                <w:rFonts w:ascii="Calibri" w:hAnsi="Calibri" w:cs="Calibri"/>
                <w:sz w:val="18"/>
                <w:szCs w:val="18"/>
                <w:highlight w:val="red"/>
              </w:rPr>
              <w:t>Messung 4</w:t>
            </w:r>
          </w:p>
        </w:tc>
        <w:tc>
          <w:tcPr>
            <w:tcW w:w="851" w:type="dxa"/>
            <w:shd w:val="clear" w:color="auto" w:fill="F2F2F2" w:themeFill="background1" w:themeFillShade="F2"/>
          </w:tcPr>
          <w:p w14:paraId="215D18D4" w14:textId="26628BB5" w:rsidR="00830263" w:rsidRPr="005E50D2" w:rsidRDefault="00830263" w:rsidP="00DD2A1F">
            <w:pPr>
              <w:ind w:left="-57" w:right="-57"/>
              <w:jc w:val="center"/>
              <w:rPr>
                <w:rFonts w:ascii="Calibri" w:hAnsi="Calibri" w:cs="Calibri"/>
                <w:sz w:val="18"/>
                <w:szCs w:val="18"/>
                <w:highlight w:val="yellow"/>
              </w:rPr>
            </w:pPr>
            <w:r w:rsidRPr="005E50D2">
              <w:rPr>
                <w:rFonts w:ascii="Calibri" w:hAnsi="Calibri" w:cs="Calibri"/>
                <w:sz w:val="18"/>
                <w:szCs w:val="18"/>
                <w:highlight w:val="yellow"/>
              </w:rPr>
              <w:t>Messung 5</w:t>
            </w:r>
          </w:p>
        </w:tc>
        <w:tc>
          <w:tcPr>
            <w:tcW w:w="850" w:type="dxa"/>
            <w:shd w:val="clear" w:color="auto" w:fill="F2F2F2" w:themeFill="background1" w:themeFillShade="F2"/>
          </w:tcPr>
          <w:p w14:paraId="0B8E4A7F" w14:textId="2D9657A0" w:rsidR="00830263" w:rsidRPr="00F63FA9" w:rsidRDefault="00830263" w:rsidP="00DD2A1F">
            <w:pPr>
              <w:ind w:left="-57" w:right="-57"/>
              <w:jc w:val="center"/>
              <w:rPr>
                <w:rFonts w:ascii="Calibri" w:hAnsi="Calibri" w:cs="Calibri"/>
                <w:sz w:val="18"/>
                <w:szCs w:val="18"/>
              </w:rPr>
            </w:pPr>
            <w:r w:rsidRPr="00F63FA9">
              <w:rPr>
                <w:rFonts w:ascii="Calibri" w:hAnsi="Calibri" w:cs="Calibri"/>
                <w:sz w:val="18"/>
                <w:szCs w:val="18"/>
              </w:rPr>
              <w:t>Messung 6</w:t>
            </w:r>
          </w:p>
        </w:tc>
        <w:tc>
          <w:tcPr>
            <w:tcW w:w="708" w:type="dxa"/>
            <w:tcBorders>
              <w:bottom w:val="single" w:sz="4" w:space="0" w:color="auto"/>
            </w:tcBorders>
            <w:shd w:val="clear" w:color="auto" w:fill="F2F2F2" w:themeFill="background1" w:themeFillShade="F2"/>
          </w:tcPr>
          <w:p w14:paraId="5FB084AE" w14:textId="1D42A04E" w:rsidR="00830263" w:rsidRDefault="00830263" w:rsidP="00DD2A1F">
            <w:pPr>
              <w:ind w:left="-57" w:right="-57"/>
              <w:jc w:val="center"/>
              <w:rPr>
                <w:rFonts w:ascii="Calibri" w:hAnsi="Calibri" w:cs="Calibri"/>
              </w:rPr>
            </w:pPr>
            <w:r>
              <w:rPr>
                <w:rFonts w:ascii="Calibri" w:hAnsi="Calibri" w:cs="Calibri"/>
              </w:rPr>
              <w:t>Durch-schnitt*</w:t>
            </w:r>
          </w:p>
        </w:tc>
      </w:tr>
      <w:tr w:rsidR="00830263" w14:paraId="7636A102" w14:textId="77777777" w:rsidTr="00830263">
        <w:trPr>
          <w:trHeight w:val="480"/>
        </w:trPr>
        <w:tc>
          <w:tcPr>
            <w:tcW w:w="1951" w:type="dxa"/>
            <w:gridSpan w:val="2"/>
            <w:shd w:val="clear" w:color="auto" w:fill="F2F2F2" w:themeFill="background1" w:themeFillShade="F2"/>
          </w:tcPr>
          <w:p w14:paraId="06409D1A" w14:textId="226E584D" w:rsidR="00830263" w:rsidRDefault="00830263" w:rsidP="00294C5E">
            <w:pPr>
              <w:ind w:left="-57" w:right="-57"/>
              <w:rPr>
                <w:rFonts w:ascii="Calibri" w:hAnsi="Calibri" w:cs="Calibri"/>
              </w:rPr>
            </w:pPr>
            <w:r w:rsidRPr="00AB0D2C">
              <w:rPr>
                <w:rFonts w:ascii="Calibri" w:hAnsi="Calibri" w:cs="Calibri"/>
                <w:b/>
              </w:rPr>
              <w:t>Berechnetes Volumen H</w:t>
            </w:r>
            <w:r w:rsidRPr="00AB0D2C">
              <w:rPr>
                <w:rFonts w:ascii="Calibri" w:hAnsi="Calibri" w:cs="Calibri"/>
                <w:b/>
                <w:vertAlign w:val="subscript"/>
              </w:rPr>
              <w:t>2</w:t>
            </w:r>
            <w:r w:rsidRPr="00AB0D2C">
              <w:rPr>
                <w:rFonts w:ascii="Calibri" w:hAnsi="Calibri" w:cs="Calibri"/>
                <w:b/>
              </w:rPr>
              <w:t xml:space="preserve"> </w:t>
            </w:r>
            <w:r>
              <w:rPr>
                <w:rFonts w:ascii="Calibri" w:hAnsi="Calibri" w:cs="Calibri"/>
                <w:b/>
              </w:rPr>
              <w:t xml:space="preserve">[L] </w:t>
            </w:r>
            <w:r>
              <w:rPr>
                <w:rFonts w:ascii="Calibri" w:hAnsi="Calibri" w:cs="Calibri"/>
              </w:rPr>
              <w:t xml:space="preserve">bei 2 </w:t>
            </w:r>
            <w:proofErr w:type="spellStart"/>
            <w:r>
              <w:rPr>
                <w:rFonts w:ascii="Calibri" w:hAnsi="Calibri" w:cs="Calibri"/>
              </w:rPr>
              <w:t>mol</w:t>
            </w:r>
            <w:proofErr w:type="spellEnd"/>
            <w:r>
              <w:rPr>
                <w:rFonts w:ascii="Calibri" w:hAnsi="Calibri" w:cs="Calibri"/>
              </w:rPr>
              <w:t xml:space="preserve"> Li </w:t>
            </w:r>
            <w:proofErr w:type="gramStart"/>
            <w:r>
              <w:rPr>
                <w:rFonts w:ascii="Calibri" w:hAnsi="Calibri" w:cs="Calibri"/>
              </w:rPr>
              <w:t xml:space="preserve">unter  </w:t>
            </w:r>
            <w:r w:rsidRPr="009324AA">
              <w:rPr>
                <w:rFonts w:ascii="Calibri" w:hAnsi="Calibri" w:cs="Calibri"/>
                <w:b/>
              </w:rPr>
              <w:t>Raumbedingungen</w:t>
            </w:r>
            <w:proofErr w:type="gramEnd"/>
          </w:p>
        </w:tc>
        <w:tc>
          <w:tcPr>
            <w:tcW w:w="851" w:type="dxa"/>
            <w:vAlign w:val="center"/>
          </w:tcPr>
          <w:p w14:paraId="24A580D7" w14:textId="347D9C0D" w:rsidR="00830263" w:rsidRPr="004F544C" w:rsidRDefault="004F544C" w:rsidP="00851268">
            <w:pPr>
              <w:ind w:left="-57" w:right="-57"/>
              <w:jc w:val="center"/>
              <w:rPr>
                <w:rFonts w:ascii="Calibri" w:hAnsi="Calibri" w:cs="Calibri"/>
              </w:rPr>
            </w:pPr>
            <w:r w:rsidRPr="004F544C">
              <w:rPr>
                <w:rFonts w:ascii="Calibri" w:hAnsi="Calibri" w:cs="Calibri"/>
              </w:rPr>
              <w:t>25.9558</w:t>
            </w:r>
          </w:p>
        </w:tc>
        <w:tc>
          <w:tcPr>
            <w:tcW w:w="850" w:type="dxa"/>
            <w:vAlign w:val="center"/>
          </w:tcPr>
          <w:p w14:paraId="7C4C9071" w14:textId="76CFD26A" w:rsidR="00830263" w:rsidRPr="004F544C" w:rsidRDefault="004F544C" w:rsidP="00F0208E">
            <w:pPr>
              <w:ind w:right="-57"/>
              <w:rPr>
                <w:rFonts w:ascii="Calibri" w:hAnsi="Calibri" w:cs="Calibri"/>
              </w:rPr>
            </w:pPr>
            <w:r w:rsidRPr="004F544C">
              <w:rPr>
                <w:rFonts w:ascii="Calibri" w:hAnsi="Calibri" w:cs="Calibri"/>
              </w:rPr>
              <w:t>25.7307</w:t>
            </w:r>
          </w:p>
        </w:tc>
        <w:tc>
          <w:tcPr>
            <w:tcW w:w="851" w:type="dxa"/>
            <w:vAlign w:val="center"/>
          </w:tcPr>
          <w:p w14:paraId="204E452D" w14:textId="232E9674" w:rsidR="00830263" w:rsidRPr="00F0208E" w:rsidRDefault="004F544C" w:rsidP="00DD2A1F">
            <w:pPr>
              <w:ind w:left="-57" w:right="-57"/>
              <w:jc w:val="center"/>
              <w:rPr>
                <w:rFonts w:ascii="Calibri" w:hAnsi="Calibri" w:cs="Calibri"/>
                <w:highlight w:val="red"/>
              </w:rPr>
            </w:pPr>
            <w:r>
              <w:rPr>
                <w:rFonts w:ascii="Calibri" w:hAnsi="Calibri" w:cs="Calibri"/>
                <w:highlight w:val="red"/>
              </w:rPr>
              <w:t>22.408</w:t>
            </w:r>
          </w:p>
        </w:tc>
        <w:tc>
          <w:tcPr>
            <w:tcW w:w="850" w:type="dxa"/>
            <w:shd w:val="clear" w:color="auto" w:fill="F2F2F2" w:themeFill="background1" w:themeFillShade="F2"/>
            <w:vAlign w:val="center"/>
          </w:tcPr>
          <w:p w14:paraId="518B0A2C" w14:textId="7B39861A" w:rsidR="00830263" w:rsidRPr="00F0208E" w:rsidRDefault="004F544C" w:rsidP="00DD2A1F">
            <w:pPr>
              <w:ind w:left="-57" w:right="-57"/>
              <w:jc w:val="center"/>
              <w:rPr>
                <w:rFonts w:ascii="Calibri" w:hAnsi="Calibri" w:cs="Calibri"/>
                <w:highlight w:val="red"/>
              </w:rPr>
            </w:pPr>
            <w:r>
              <w:rPr>
                <w:rFonts w:ascii="Calibri" w:hAnsi="Calibri" w:cs="Calibri"/>
                <w:highlight w:val="red"/>
              </w:rPr>
              <w:t>20.042</w:t>
            </w:r>
          </w:p>
        </w:tc>
        <w:tc>
          <w:tcPr>
            <w:tcW w:w="851" w:type="dxa"/>
            <w:shd w:val="clear" w:color="auto" w:fill="F2F2F2" w:themeFill="background1" w:themeFillShade="F2"/>
            <w:vAlign w:val="center"/>
          </w:tcPr>
          <w:p w14:paraId="2303B86E" w14:textId="68DA9EBC" w:rsidR="00830263" w:rsidRPr="005E50D2" w:rsidRDefault="004F544C" w:rsidP="00DD2A1F">
            <w:pPr>
              <w:ind w:left="-57" w:right="-57"/>
              <w:jc w:val="center"/>
              <w:rPr>
                <w:rFonts w:ascii="Calibri" w:hAnsi="Calibri" w:cs="Calibri"/>
                <w:highlight w:val="yellow"/>
              </w:rPr>
            </w:pPr>
            <w:r w:rsidRPr="005E50D2">
              <w:rPr>
                <w:rFonts w:ascii="Calibri" w:hAnsi="Calibri" w:cs="Calibri"/>
                <w:highlight w:val="yellow"/>
              </w:rPr>
              <w:t>24.1028</w:t>
            </w:r>
          </w:p>
        </w:tc>
        <w:tc>
          <w:tcPr>
            <w:tcW w:w="850" w:type="dxa"/>
            <w:shd w:val="clear" w:color="auto" w:fill="F2F2F2" w:themeFill="background1" w:themeFillShade="F2"/>
            <w:vAlign w:val="center"/>
          </w:tcPr>
          <w:p w14:paraId="41C4E312" w14:textId="5C377609" w:rsidR="00830263" w:rsidRDefault="004F544C" w:rsidP="00DD2A1F">
            <w:pPr>
              <w:ind w:left="-57" w:right="-57"/>
              <w:jc w:val="center"/>
              <w:rPr>
                <w:rFonts w:ascii="Calibri" w:hAnsi="Calibri" w:cs="Calibri"/>
              </w:rPr>
            </w:pPr>
            <w:r>
              <w:rPr>
                <w:rFonts w:ascii="Calibri" w:hAnsi="Calibri" w:cs="Calibri"/>
              </w:rPr>
              <w:t>25.9397</w:t>
            </w:r>
          </w:p>
        </w:tc>
        <w:tc>
          <w:tcPr>
            <w:tcW w:w="708" w:type="dxa"/>
            <w:tcBorders>
              <w:right w:val="nil"/>
              <w:tl2br w:val="nil"/>
            </w:tcBorders>
            <w:vAlign w:val="center"/>
          </w:tcPr>
          <w:p w14:paraId="75C08837" w14:textId="4BB070BA" w:rsidR="00830263" w:rsidRDefault="00830263" w:rsidP="00166920">
            <w:pPr>
              <w:ind w:left="-57" w:right="-57"/>
              <w:jc w:val="center"/>
              <w:rPr>
                <w:rFonts w:ascii="Calibri" w:hAnsi="Calibri" w:cs="Calibri"/>
              </w:rPr>
            </w:pPr>
          </w:p>
        </w:tc>
      </w:tr>
      <w:tr w:rsidR="00830263" w14:paraId="5D6E6A22" w14:textId="77777777" w:rsidTr="00830263">
        <w:trPr>
          <w:trHeight w:val="492"/>
        </w:trPr>
        <w:tc>
          <w:tcPr>
            <w:tcW w:w="1951" w:type="dxa"/>
            <w:gridSpan w:val="2"/>
            <w:shd w:val="clear" w:color="auto" w:fill="F2F2F2" w:themeFill="background1" w:themeFillShade="F2"/>
            <w:vAlign w:val="center"/>
          </w:tcPr>
          <w:p w14:paraId="2E89F023" w14:textId="26F0233E" w:rsidR="00830263" w:rsidRPr="00437C36" w:rsidRDefault="00830263" w:rsidP="00294C5E">
            <w:pPr>
              <w:ind w:left="-57" w:right="-57"/>
              <w:rPr>
                <w:rFonts w:ascii="Calibri" w:hAnsi="Calibri" w:cs="Calibri"/>
              </w:rPr>
            </w:pPr>
            <w:r w:rsidRPr="00AB0D2C">
              <w:rPr>
                <w:rFonts w:ascii="Calibri" w:hAnsi="Calibri" w:cs="Calibri"/>
                <w:b/>
              </w:rPr>
              <w:t>Berechnetes Volumen H</w:t>
            </w:r>
            <w:r w:rsidRPr="00AB0D2C">
              <w:rPr>
                <w:rFonts w:ascii="Calibri" w:hAnsi="Calibri" w:cs="Calibri"/>
                <w:b/>
                <w:vertAlign w:val="subscript"/>
              </w:rPr>
              <w:t>2</w:t>
            </w:r>
            <w:r>
              <w:rPr>
                <w:rFonts w:ascii="Calibri" w:hAnsi="Calibri" w:cs="Calibri"/>
                <w:b/>
                <w:vertAlign w:val="subscript"/>
              </w:rPr>
              <w:t xml:space="preserve"> </w:t>
            </w:r>
            <w:r>
              <w:rPr>
                <w:rFonts w:ascii="Calibri" w:hAnsi="Calibri" w:cs="Calibri"/>
                <w:b/>
              </w:rPr>
              <w:t xml:space="preserve">[L] </w:t>
            </w:r>
            <w:r>
              <w:rPr>
                <w:rFonts w:ascii="Calibri" w:hAnsi="Calibri" w:cs="Calibri"/>
              </w:rPr>
              <w:t xml:space="preserve">bei 2 </w:t>
            </w:r>
            <w:proofErr w:type="spellStart"/>
            <w:r>
              <w:rPr>
                <w:rFonts w:ascii="Calibri" w:hAnsi="Calibri" w:cs="Calibri"/>
              </w:rPr>
              <w:t>mol</w:t>
            </w:r>
            <w:proofErr w:type="spellEnd"/>
            <w:r>
              <w:rPr>
                <w:rFonts w:ascii="Calibri" w:hAnsi="Calibri" w:cs="Calibri"/>
              </w:rPr>
              <w:t xml:space="preserve"> Li unter </w:t>
            </w:r>
            <w:r w:rsidRPr="009324AA">
              <w:rPr>
                <w:rFonts w:ascii="Calibri" w:hAnsi="Calibri" w:cs="Calibri"/>
                <w:b/>
              </w:rPr>
              <w:t>Normbedingungen</w:t>
            </w:r>
          </w:p>
        </w:tc>
        <w:tc>
          <w:tcPr>
            <w:tcW w:w="851" w:type="dxa"/>
            <w:vAlign w:val="center"/>
          </w:tcPr>
          <w:p w14:paraId="10B3E1E8" w14:textId="68D21732" w:rsidR="004F544C" w:rsidRPr="004F544C" w:rsidRDefault="008F0696" w:rsidP="004F544C">
            <w:pPr>
              <w:ind w:right="-57"/>
              <w:rPr>
                <w:rFonts w:ascii="Calibri" w:hAnsi="Calibri" w:cs="Calibri"/>
              </w:rPr>
            </w:pPr>
            <w:r>
              <w:rPr>
                <w:rFonts w:ascii="Calibri" w:hAnsi="Calibri" w:cs="Calibri"/>
              </w:rPr>
              <w:t>22.3936</w:t>
            </w:r>
          </w:p>
        </w:tc>
        <w:tc>
          <w:tcPr>
            <w:tcW w:w="850" w:type="dxa"/>
            <w:vAlign w:val="center"/>
          </w:tcPr>
          <w:p w14:paraId="5FEE48FC" w14:textId="5ED0C882" w:rsidR="00830263" w:rsidRPr="004F544C" w:rsidRDefault="008F0696" w:rsidP="00DD2A1F">
            <w:pPr>
              <w:ind w:left="-57" w:right="-57"/>
              <w:jc w:val="center"/>
              <w:rPr>
                <w:rFonts w:ascii="Calibri" w:hAnsi="Calibri" w:cs="Calibri"/>
              </w:rPr>
            </w:pPr>
            <w:r>
              <w:rPr>
                <w:rFonts w:ascii="Calibri" w:hAnsi="Calibri" w:cs="Calibri"/>
              </w:rPr>
              <w:t>22.1994</w:t>
            </w:r>
          </w:p>
        </w:tc>
        <w:tc>
          <w:tcPr>
            <w:tcW w:w="851" w:type="dxa"/>
            <w:vAlign w:val="center"/>
          </w:tcPr>
          <w:p w14:paraId="5372E53B" w14:textId="0AA8F9EC" w:rsidR="00830263" w:rsidRPr="00F0208E" w:rsidRDefault="008F0696" w:rsidP="00DD2A1F">
            <w:pPr>
              <w:ind w:left="-57" w:right="-57"/>
              <w:jc w:val="center"/>
              <w:rPr>
                <w:rFonts w:ascii="Calibri" w:hAnsi="Calibri" w:cs="Calibri"/>
                <w:highlight w:val="red"/>
              </w:rPr>
            </w:pPr>
            <w:r>
              <w:rPr>
                <w:rFonts w:ascii="Calibri" w:hAnsi="Calibri" w:cs="Calibri"/>
                <w:highlight w:val="red"/>
              </w:rPr>
              <w:t>19.3327</w:t>
            </w:r>
          </w:p>
        </w:tc>
        <w:tc>
          <w:tcPr>
            <w:tcW w:w="850" w:type="dxa"/>
            <w:shd w:val="clear" w:color="auto" w:fill="F2F2F2" w:themeFill="background1" w:themeFillShade="F2"/>
            <w:vAlign w:val="center"/>
          </w:tcPr>
          <w:p w14:paraId="759DE22F" w14:textId="0F888C48" w:rsidR="00830263" w:rsidRPr="00F0208E" w:rsidRDefault="008F0696" w:rsidP="00DD2A1F">
            <w:pPr>
              <w:ind w:left="-57" w:right="-57"/>
              <w:jc w:val="center"/>
              <w:rPr>
                <w:rFonts w:ascii="Calibri" w:hAnsi="Calibri" w:cs="Calibri"/>
                <w:highlight w:val="red"/>
              </w:rPr>
            </w:pPr>
            <w:r>
              <w:rPr>
                <w:rFonts w:ascii="Calibri" w:hAnsi="Calibri" w:cs="Calibri"/>
                <w:highlight w:val="red"/>
              </w:rPr>
              <w:t>17.4045</w:t>
            </w:r>
          </w:p>
        </w:tc>
        <w:tc>
          <w:tcPr>
            <w:tcW w:w="851" w:type="dxa"/>
            <w:shd w:val="clear" w:color="auto" w:fill="F2F2F2" w:themeFill="background1" w:themeFillShade="F2"/>
            <w:vAlign w:val="center"/>
          </w:tcPr>
          <w:p w14:paraId="5188C1EC" w14:textId="047A6CD1" w:rsidR="00830263" w:rsidRPr="005E50D2" w:rsidRDefault="008F0696" w:rsidP="00DD2A1F">
            <w:pPr>
              <w:ind w:left="-57" w:right="-57"/>
              <w:jc w:val="center"/>
              <w:rPr>
                <w:rFonts w:ascii="Calibri" w:hAnsi="Calibri" w:cs="Calibri"/>
                <w:highlight w:val="yellow"/>
              </w:rPr>
            </w:pPr>
            <w:r w:rsidRPr="005E50D2">
              <w:rPr>
                <w:rFonts w:ascii="Calibri" w:hAnsi="Calibri" w:cs="Calibri"/>
                <w:highlight w:val="yellow"/>
              </w:rPr>
              <w:t>20.9309</w:t>
            </w:r>
          </w:p>
        </w:tc>
        <w:tc>
          <w:tcPr>
            <w:tcW w:w="850" w:type="dxa"/>
            <w:shd w:val="clear" w:color="auto" w:fill="F2F2F2" w:themeFill="background1" w:themeFillShade="F2"/>
            <w:vAlign w:val="center"/>
          </w:tcPr>
          <w:p w14:paraId="1A57962E" w14:textId="67AD4C6A" w:rsidR="00830263" w:rsidRDefault="008F0696" w:rsidP="00DD2A1F">
            <w:pPr>
              <w:ind w:left="-57" w:right="-57"/>
              <w:jc w:val="center"/>
              <w:rPr>
                <w:rFonts w:ascii="Calibri" w:hAnsi="Calibri" w:cs="Calibri"/>
              </w:rPr>
            </w:pPr>
            <w:r>
              <w:rPr>
                <w:rFonts w:ascii="Calibri" w:hAnsi="Calibri" w:cs="Calibri"/>
              </w:rPr>
              <w:t>22.5261</w:t>
            </w:r>
          </w:p>
        </w:tc>
        <w:tc>
          <w:tcPr>
            <w:tcW w:w="708" w:type="dxa"/>
            <w:tcBorders>
              <w:bottom w:val="single" w:sz="4" w:space="0" w:color="auto"/>
            </w:tcBorders>
            <w:vAlign w:val="center"/>
          </w:tcPr>
          <w:p w14:paraId="79D0E1AC" w14:textId="4283909B" w:rsidR="00830263" w:rsidRDefault="005E50D2" w:rsidP="00DD2A1F">
            <w:pPr>
              <w:ind w:left="-57" w:right="-57"/>
              <w:jc w:val="center"/>
              <w:rPr>
                <w:rFonts w:ascii="Calibri" w:hAnsi="Calibri" w:cs="Calibri"/>
              </w:rPr>
            </w:pPr>
            <w:r>
              <w:rPr>
                <w:rFonts w:ascii="Calibri" w:hAnsi="Calibri" w:cs="Calibri"/>
              </w:rPr>
              <w:t>22.373</w:t>
            </w:r>
          </w:p>
        </w:tc>
      </w:tr>
      <w:tr w:rsidR="00830263" w14:paraId="2E2E231D" w14:textId="77777777" w:rsidTr="00830263">
        <w:trPr>
          <w:trHeight w:val="553"/>
        </w:trPr>
        <w:tc>
          <w:tcPr>
            <w:tcW w:w="1526" w:type="dxa"/>
            <w:shd w:val="clear" w:color="auto" w:fill="F2F2F2" w:themeFill="background1" w:themeFillShade="F2"/>
            <w:vAlign w:val="center"/>
          </w:tcPr>
          <w:p w14:paraId="1FD7E44B" w14:textId="63447628" w:rsidR="00830263" w:rsidRDefault="00830263" w:rsidP="00DD2A1F">
            <w:pPr>
              <w:ind w:left="-57" w:right="-57"/>
              <w:rPr>
                <w:rFonts w:ascii="Calibri" w:hAnsi="Calibri" w:cs="Calibri"/>
                <w:b/>
              </w:rPr>
            </w:pPr>
            <w:r w:rsidRPr="009324AA">
              <w:rPr>
                <w:rFonts w:ascii="Calibri" w:hAnsi="Calibri" w:cs="Calibri"/>
                <w:b/>
              </w:rPr>
              <w:t>Abweichung zum Normvolumen</w:t>
            </w:r>
            <w:r>
              <w:rPr>
                <w:rFonts w:ascii="Calibri" w:hAnsi="Calibri" w:cs="Calibri"/>
                <w:b/>
              </w:rPr>
              <w:t xml:space="preserve"> 22.41 L/</w:t>
            </w:r>
            <w:proofErr w:type="spellStart"/>
            <w:r>
              <w:rPr>
                <w:rFonts w:ascii="Calibri" w:hAnsi="Calibri" w:cs="Calibri"/>
                <w:b/>
              </w:rPr>
              <w:t>mol</w:t>
            </w:r>
            <w:proofErr w:type="spellEnd"/>
          </w:p>
          <w:p w14:paraId="6FEA94DB" w14:textId="09A818E9" w:rsidR="00830263" w:rsidRPr="009324AA" w:rsidRDefault="00830263" w:rsidP="001F1112">
            <w:pPr>
              <w:ind w:left="-57" w:right="-57"/>
              <w:rPr>
                <w:rFonts w:ascii="Calibri" w:hAnsi="Calibri" w:cs="Calibri"/>
                <w:b/>
              </w:rPr>
            </w:pPr>
            <w:r w:rsidRPr="001F1112">
              <w:rPr>
                <w:rFonts w:ascii="Calibri" w:hAnsi="Calibri" w:cs="Calibri"/>
              </w:rPr>
              <w:t>aus der Literatur</w:t>
            </w:r>
          </w:p>
        </w:tc>
        <w:tc>
          <w:tcPr>
            <w:tcW w:w="425" w:type="dxa"/>
            <w:shd w:val="clear" w:color="auto" w:fill="F2F2F2" w:themeFill="background1" w:themeFillShade="F2"/>
            <w:vAlign w:val="center"/>
          </w:tcPr>
          <w:p w14:paraId="155D9517" w14:textId="51331A5D" w:rsidR="00830263" w:rsidRPr="00AB0D2C" w:rsidRDefault="00830263" w:rsidP="00DD2A1F">
            <w:pPr>
              <w:ind w:left="-57" w:right="-57"/>
              <w:rPr>
                <w:rFonts w:ascii="Calibri" w:hAnsi="Calibri" w:cs="Calibri"/>
                <w:b/>
              </w:rPr>
            </w:pPr>
            <w:r>
              <w:rPr>
                <w:rFonts w:ascii="Calibri" w:hAnsi="Calibri" w:cs="Calibri"/>
                <w:b/>
              </w:rPr>
              <w:t>[L]</w:t>
            </w:r>
          </w:p>
        </w:tc>
        <w:tc>
          <w:tcPr>
            <w:tcW w:w="851" w:type="dxa"/>
            <w:vAlign w:val="center"/>
          </w:tcPr>
          <w:p w14:paraId="422D4CD3" w14:textId="3B3C5CCD" w:rsidR="00830263" w:rsidRPr="004F544C" w:rsidRDefault="00ED57AC" w:rsidP="00DD2A1F">
            <w:pPr>
              <w:ind w:left="-57" w:right="-57"/>
              <w:jc w:val="center"/>
              <w:rPr>
                <w:rFonts w:ascii="Calibri" w:hAnsi="Calibri" w:cs="Calibri"/>
              </w:rPr>
            </w:pPr>
            <w:r>
              <w:rPr>
                <w:rFonts w:ascii="Calibri" w:hAnsi="Calibri" w:cs="Calibri"/>
              </w:rPr>
              <w:t>0.0164</w:t>
            </w:r>
          </w:p>
        </w:tc>
        <w:tc>
          <w:tcPr>
            <w:tcW w:w="850" w:type="dxa"/>
            <w:vAlign w:val="center"/>
          </w:tcPr>
          <w:p w14:paraId="5EE920B4" w14:textId="4A62C0F8" w:rsidR="00830263" w:rsidRPr="004F544C" w:rsidRDefault="00ED57AC" w:rsidP="00DD2A1F">
            <w:pPr>
              <w:ind w:left="-57" w:right="-57"/>
              <w:jc w:val="center"/>
              <w:rPr>
                <w:rFonts w:ascii="Calibri" w:hAnsi="Calibri" w:cs="Calibri"/>
              </w:rPr>
            </w:pPr>
            <w:r>
              <w:rPr>
                <w:rFonts w:ascii="Calibri" w:hAnsi="Calibri" w:cs="Calibri"/>
              </w:rPr>
              <w:t>0.2106</w:t>
            </w:r>
          </w:p>
        </w:tc>
        <w:tc>
          <w:tcPr>
            <w:tcW w:w="851" w:type="dxa"/>
            <w:vAlign w:val="center"/>
          </w:tcPr>
          <w:p w14:paraId="3098825E" w14:textId="4991C941" w:rsidR="00830263" w:rsidRPr="00F0208E" w:rsidRDefault="00ED57AC" w:rsidP="00DD2A1F">
            <w:pPr>
              <w:ind w:left="-57" w:right="-57"/>
              <w:jc w:val="center"/>
              <w:rPr>
                <w:rFonts w:ascii="Calibri" w:hAnsi="Calibri" w:cs="Calibri"/>
                <w:highlight w:val="red"/>
              </w:rPr>
            </w:pPr>
            <w:r>
              <w:rPr>
                <w:rFonts w:ascii="Calibri" w:hAnsi="Calibri" w:cs="Calibri"/>
                <w:highlight w:val="red"/>
              </w:rPr>
              <w:t>3.0773</w:t>
            </w:r>
          </w:p>
        </w:tc>
        <w:tc>
          <w:tcPr>
            <w:tcW w:w="850" w:type="dxa"/>
            <w:shd w:val="clear" w:color="auto" w:fill="F2F2F2" w:themeFill="background1" w:themeFillShade="F2"/>
            <w:vAlign w:val="center"/>
          </w:tcPr>
          <w:p w14:paraId="71E325C3" w14:textId="78E29050" w:rsidR="00830263" w:rsidRPr="00F0208E" w:rsidRDefault="00ED57AC" w:rsidP="00DD2A1F">
            <w:pPr>
              <w:ind w:left="-57" w:right="-57"/>
              <w:jc w:val="center"/>
              <w:rPr>
                <w:rFonts w:ascii="Calibri" w:hAnsi="Calibri" w:cs="Calibri"/>
                <w:highlight w:val="red"/>
              </w:rPr>
            </w:pPr>
            <w:r>
              <w:rPr>
                <w:rFonts w:ascii="Calibri" w:hAnsi="Calibri" w:cs="Calibri"/>
                <w:highlight w:val="red"/>
              </w:rPr>
              <w:t>5.0055</w:t>
            </w:r>
          </w:p>
        </w:tc>
        <w:tc>
          <w:tcPr>
            <w:tcW w:w="851" w:type="dxa"/>
            <w:shd w:val="clear" w:color="auto" w:fill="F2F2F2" w:themeFill="background1" w:themeFillShade="F2"/>
            <w:vAlign w:val="center"/>
          </w:tcPr>
          <w:p w14:paraId="20DDB859" w14:textId="26C734C4" w:rsidR="00830263" w:rsidRDefault="00ED57AC" w:rsidP="00DD2A1F">
            <w:pPr>
              <w:ind w:left="-57" w:right="-57"/>
              <w:jc w:val="center"/>
              <w:rPr>
                <w:rFonts w:ascii="Calibri" w:hAnsi="Calibri" w:cs="Calibri"/>
              </w:rPr>
            </w:pPr>
            <w:r w:rsidRPr="008C6FAB">
              <w:rPr>
                <w:rFonts w:ascii="Calibri" w:hAnsi="Calibri" w:cs="Calibri"/>
                <w:highlight w:val="yellow"/>
              </w:rPr>
              <w:t>1.4791</w:t>
            </w:r>
          </w:p>
        </w:tc>
        <w:tc>
          <w:tcPr>
            <w:tcW w:w="850" w:type="dxa"/>
            <w:shd w:val="clear" w:color="auto" w:fill="F2F2F2" w:themeFill="background1" w:themeFillShade="F2"/>
            <w:vAlign w:val="center"/>
          </w:tcPr>
          <w:p w14:paraId="1F55BDCE" w14:textId="434005AA" w:rsidR="00830263" w:rsidRDefault="00ED57AC" w:rsidP="00DD2A1F">
            <w:pPr>
              <w:ind w:left="-57" w:right="-57"/>
              <w:jc w:val="center"/>
              <w:rPr>
                <w:rFonts w:ascii="Calibri" w:hAnsi="Calibri" w:cs="Calibri"/>
              </w:rPr>
            </w:pPr>
            <w:r>
              <w:rPr>
                <w:rFonts w:ascii="Calibri" w:hAnsi="Calibri" w:cs="Calibri"/>
              </w:rPr>
              <w:t>0.1161</w:t>
            </w:r>
          </w:p>
        </w:tc>
        <w:tc>
          <w:tcPr>
            <w:tcW w:w="708" w:type="dxa"/>
            <w:tcBorders>
              <w:bottom w:val="nil"/>
              <w:right w:val="nil"/>
            </w:tcBorders>
            <w:vAlign w:val="center"/>
          </w:tcPr>
          <w:p w14:paraId="65CE15FB" w14:textId="7D73BD0D" w:rsidR="00830263" w:rsidRDefault="00830263" w:rsidP="00DD2A1F">
            <w:pPr>
              <w:ind w:left="-57" w:right="-57"/>
              <w:jc w:val="center"/>
              <w:rPr>
                <w:rFonts w:ascii="Calibri" w:hAnsi="Calibri" w:cs="Calibri"/>
              </w:rPr>
            </w:pPr>
          </w:p>
        </w:tc>
      </w:tr>
    </w:tbl>
    <w:p w14:paraId="266B21F2" w14:textId="77777777" w:rsidR="00993C38" w:rsidRPr="00417FAC" w:rsidRDefault="00993C38" w:rsidP="00993C38">
      <w:pPr>
        <w:rPr>
          <w:rFonts w:ascii="Calibri" w:hAnsi="Calibri" w:cs="Arial"/>
          <w:i/>
        </w:rPr>
      </w:pPr>
      <w:r w:rsidRPr="00DB723C">
        <w:rPr>
          <w:rFonts w:asciiTheme="minorHAnsi" w:hAnsiTheme="minorHAnsi" w:cs="Arial"/>
          <w:color w:val="FF0000"/>
        </w:rPr>
        <w:t>Die Messung Drei ist ein ungültiger Versuch, weil dabei ein zu schweres Lithiumstück verwendet wurde. Der erlaubte Bereich von 0.4 bis 0.5 g wurde überschritten. Diese Messung wird nicht in die Arbeitsgenauigkeit (Punkt 3) und auch nicht in den Durchschnitt beim berechneten Volumen miteinbezogen.</w:t>
      </w:r>
      <w:r>
        <w:rPr>
          <w:rFonts w:asciiTheme="minorHAnsi" w:hAnsiTheme="minorHAnsi" w:cs="Arial"/>
          <w:highlight w:val="green"/>
        </w:rPr>
        <w:br/>
      </w:r>
      <w:r w:rsidRPr="00417FAC">
        <w:rPr>
          <w:rFonts w:ascii="Calibri" w:hAnsi="Calibri" w:cs="Arial"/>
          <w:i/>
          <w:color w:val="FF0000"/>
        </w:rPr>
        <w:t xml:space="preserve">Die vierte Messung ist ebenfalls ungültig, da bei dieser Messung das Lithium nicht am richtigen Ort platziert werden konnte. Das Lithium schwirrte zuerst im Becken </w:t>
      </w:r>
      <w:proofErr w:type="spellStart"/>
      <w:r w:rsidRPr="00417FAC">
        <w:rPr>
          <w:rFonts w:ascii="Calibri" w:hAnsi="Calibri" w:cs="Arial"/>
          <w:i/>
          <w:color w:val="FF0000"/>
        </w:rPr>
        <w:t>heru</w:t>
      </w:r>
      <w:proofErr w:type="spellEnd"/>
      <w:r w:rsidRPr="00417FAC">
        <w:rPr>
          <w:rFonts w:ascii="Calibri" w:hAnsi="Calibri" w:cs="Arial"/>
          <w:i/>
          <w:color w:val="FF0000"/>
        </w:rPr>
        <w:t xml:space="preserve">. Erst nach einigen Sekunden gelang es uns, das Lithium Stück mit der Pinzette festzuhalten und unter den Messzylinder zu legen. </w:t>
      </w:r>
    </w:p>
    <w:p w14:paraId="6C1512DA" w14:textId="1CABC204" w:rsidR="00D722F7" w:rsidRDefault="00D722F7" w:rsidP="00400D3B">
      <w:pPr>
        <w:rPr>
          <w:rFonts w:ascii="Calibri" w:hAnsi="Calibri" w:cs="Arial"/>
          <w:i/>
        </w:rPr>
      </w:pPr>
    </w:p>
    <w:p w14:paraId="043EE341" w14:textId="09EDA745" w:rsidR="00D722F7" w:rsidRDefault="00964F9B" w:rsidP="00400D3B">
      <w:pPr>
        <w:rPr>
          <w:rFonts w:ascii="Calibri" w:hAnsi="Calibri" w:cs="Arial"/>
          <w:i/>
        </w:rPr>
      </w:pPr>
      <w:r>
        <w:rPr>
          <w:rFonts w:ascii="Calibri" w:hAnsi="Calibri" w:cs="Arial"/>
          <w:i/>
        </w:rPr>
        <w:t xml:space="preserve">Die Messung Fünf verwenden wir nicht, obwohl der </w:t>
      </w:r>
      <w:proofErr w:type="spellStart"/>
      <w:r>
        <w:rPr>
          <w:rFonts w:ascii="Calibri" w:hAnsi="Calibri" w:cs="Arial"/>
          <w:i/>
        </w:rPr>
        <w:t>Verusch</w:t>
      </w:r>
      <w:proofErr w:type="spellEnd"/>
      <w:r>
        <w:rPr>
          <w:rFonts w:ascii="Calibri" w:hAnsi="Calibri" w:cs="Arial"/>
          <w:i/>
        </w:rPr>
        <w:t xml:space="preserve"> problemlos ablief, da die Werte dieser Messung den Schnitt sehr </w:t>
      </w:r>
      <w:r w:rsidR="00D453B9">
        <w:rPr>
          <w:rFonts w:ascii="Calibri" w:hAnsi="Calibri" w:cs="Arial"/>
          <w:i/>
        </w:rPr>
        <w:t>weit</w:t>
      </w:r>
      <w:r>
        <w:rPr>
          <w:rFonts w:ascii="Calibri" w:hAnsi="Calibri" w:cs="Arial"/>
          <w:i/>
        </w:rPr>
        <w:t xml:space="preserve"> </w:t>
      </w:r>
      <w:r w:rsidR="00D453B9">
        <w:rPr>
          <w:rFonts w:ascii="Calibri" w:hAnsi="Calibri" w:cs="Arial"/>
          <w:i/>
        </w:rPr>
        <w:t>nach</w:t>
      </w:r>
      <w:r w:rsidR="00926C7F">
        <w:rPr>
          <w:rFonts w:ascii="Calibri" w:hAnsi="Calibri" w:cs="Arial"/>
          <w:i/>
        </w:rPr>
        <w:t xml:space="preserve"> </w:t>
      </w:r>
      <w:proofErr w:type="spellStart"/>
      <w:r w:rsidR="00926C7F">
        <w:rPr>
          <w:rFonts w:ascii="Calibri" w:hAnsi="Calibri" w:cs="Arial"/>
          <w:i/>
        </w:rPr>
        <w:t>u</w:t>
      </w:r>
      <w:r w:rsidR="00D453B9">
        <w:rPr>
          <w:rFonts w:ascii="Calibri" w:hAnsi="Calibri" w:cs="Arial"/>
          <w:i/>
        </w:rPr>
        <w:t>ten</w:t>
      </w:r>
      <w:proofErr w:type="spellEnd"/>
      <w:r>
        <w:rPr>
          <w:rFonts w:ascii="Calibri" w:hAnsi="Calibri" w:cs="Arial"/>
          <w:i/>
        </w:rPr>
        <w:t xml:space="preserve"> zieh</w:t>
      </w:r>
      <w:r w:rsidR="004E6315">
        <w:rPr>
          <w:rFonts w:ascii="Calibri" w:hAnsi="Calibri" w:cs="Arial"/>
          <w:i/>
        </w:rPr>
        <w:t>en</w:t>
      </w:r>
      <w:r>
        <w:rPr>
          <w:rFonts w:ascii="Calibri" w:hAnsi="Calibri" w:cs="Arial"/>
          <w:i/>
        </w:rPr>
        <w:t>. Ohne diese Messung haben wir somit eine</w:t>
      </w:r>
      <w:r w:rsidR="00A154BD">
        <w:rPr>
          <w:rFonts w:ascii="Calibri" w:hAnsi="Calibri" w:cs="Arial"/>
          <w:i/>
        </w:rPr>
        <w:t>n</w:t>
      </w:r>
      <w:r>
        <w:rPr>
          <w:rFonts w:ascii="Calibri" w:hAnsi="Calibri" w:cs="Arial"/>
          <w:i/>
        </w:rPr>
        <w:t xml:space="preserve"> fast perfekten Schnitt</w:t>
      </w:r>
      <w:r w:rsidR="006239FF">
        <w:rPr>
          <w:rFonts w:ascii="Calibri" w:hAnsi="Calibri" w:cs="Arial"/>
          <w:i/>
        </w:rPr>
        <w:t>, d</w:t>
      </w:r>
      <w:r w:rsidR="006C06CF">
        <w:rPr>
          <w:rFonts w:ascii="Calibri" w:hAnsi="Calibri" w:cs="Arial"/>
          <w:i/>
        </w:rPr>
        <w:t>er</w:t>
      </w:r>
      <w:r w:rsidR="006239FF">
        <w:rPr>
          <w:rFonts w:ascii="Calibri" w:hAnsi="Calibri" w:cs="Arial"/>
          <w:i/>
        </w:rPr>
        <w:t xml:space="preserve"> de</w:t>
      </w:r>
      <w:r w:rsidR="009F6CD3">
        <w:rPr>
          <w:rFonts w:ascii="Calibri" w:hAnsi="Calibri" w:cs="Arial"/>
          <w:i/>
        </w:rPr>
        <w:t>m</w:t>
      </w:r>
      <w:r w:rsidR="006239FF">
        <w:rPr>
          <w:rFonts w:ascii="Calibri" w:hAnsi="Calibri" w:cs="Arial"/>
          <w:i/>
        </w:rPr>
        <w:t xml:space="preserve"> </w:t>
      </w:r>
      <w:proofErr w:type="spellStart"/>
      <w:r w:rsidR="009F6CD3">
        <w:rPr>
          <w:rFonts w:ascii="Calibri" w:hAnsi="Calibri" w:cs="Arial"/>
          <w:i/>
        </w:rPr>
        <w:t>Normvolmen</w:t>
      </w:r>
      <w:proofErr w:type="spellEnd"/>
      <w:r w:rsidR="009F6CD3">
        <w:rPr>
          <w:rFonts w:ascii="Calibri" w:hAnsi="Calibri" w:cs="Arial"/>
          <w:i/>
        </w:rPr>
        <w:t xml:space="preserve"> </w:t>
      </w:r>
      <w:r w:rsidR="006239FF">
        <w:rPr>
          <w:rFonts w:ascii="Calibri" w:hAnsi="Calibri" w:cs="Arial"/>
          <w:i/>
        </w:rPr>
        <w:t xml:space="preserve">von </w:t>
      </w:r>
      <w:r w:rsidR="009F6CD3">
        <w:rPr>
          <w:rFonts w:ascii="Calibri" w:hAnsi="Calibri" w:cs="Arial"/>
          <w:i/>
        </w:rPr>
        <w:t>22.41L/</w:t>
      </w:r>
      <w:proofErr w:type="spellStart"/>
      <w:r w:rsidR="009F6CD3">
        <w:rPr>
          <w:rFonts w:ascii="Calibri" w:hAnsi="Calibri" w:cs="Arial"/>
          <w:i/>
        </w:rPr>
        <w:t>mol</w:t>
      </w:r>
      <w:proofErr w:type="spellEnd"/>
      <w:r w:rsidR="009F6CD3">
        <w:rPr>
          <w:rFonts w:ascii="Calibri" w:hAnsi="Calibri" w:cs="Arial"/>
          <w:i/>
        </w:rPr>
        <w:t xml:space="preserve"> sehr </w:t>
      </w:r>
      <w:proofErr w:type="gramStart"/>
      <w:r w:rsidR="009F6CD3">
        <w:rPr>
          <w:rFonts w:ascii="Calibri" w:hAnsi="Calibri" w:cs="Arial"/>
          <w:i/>
        </w:rPr>
        <w:t>nahe kommt</w:t>
      </w:r>
      <w:proofErr w:type="gramEnd"/>
      <w:r w:rsidR="009F6CD3">
        <w:rPr>
          <w:rFonts w:ascii="Calibri" w:hAnsi="Calibri" w:cs="Arial"/>
          <w:i/>
        </w:rPr>
        <w:t>.</w:t>
      </w:r>
      <w:r w:rsidR="00303F37">
        <w:rPr>
          <w:rFonts w:ascii="Calibri" w:hAnsi="Calibri" w:cs="Arial"/>
          <w:i/>
        </w:rPr>
        <w:t xml:space="preserve"> Würde wir die </w:t>
      </w:r>
      <w:proofErr w:type="spellStart"/>
      <w:r w:rsidR="00303F37">
        <w:rPr>
          <w:rFonts w:ascii="Calibri" w:hAnsi="Calibri" w:cs="Arial"/>
          <w:i/>
        </w:rPr>
        <w:t>Messng</w:t>
      </w:r>
      <w:proofErr w:type="spellEnd"/>
      <w:r w:rsidR="00303F37">
        <w:rPr>
          <w:rFonts w:ascii="Calibri" w:hAnsi="Calibri" w:cs="Arial"/>
          <w:i/>
        </w:rPr>
        <w:t xml:space="preserve"> Fünf miteinbeziehen, wäre der Schnitt 22.0125</w:t>
      </w:r>
      <w:r w:rsidR="00ED183A">
        <w:rPr>
          <w:rFonts w:ascii="Calibri" w:hAnsi="Calibri" w:cs="Arial"/>
          <w:i/>
        </w:rPr>
        <w:t xml:space="preserve">. Dieser Wert wäre um 0.3605 kleiner als der </w:t>
      </w:r>
      <w:proofErr w:type="spellStart"/>
      <w:r w:rsidR="00ED183A">
        <w:rPr>
          <w:rFonts w:ascii="Calibri" w:hAnsi="Calibri" w:cs="Arial"/>
          <w:i/>
        </w:rPr>
        <w:t>jetztige</w:t>
      </w:r>
      <w:proofErr w:type="spellEnd"/>
      <w:r w:rsidR="00ED183A">
        <w:rPr>
          <w:rFonts w:ascii="Calibri" w:hAnsi="Calibri" w:cs="Arial"/>
          <w:i/>
        </w:rPr>
        <w:t xml:space="preserve"> Schnitt.</w:t>
      </w:r>
    </w:p>
    <w:p w14:paraId="45984C35" w14:textId="588C23D7" w:rsidR="00C911AE" w:rsidRPr="000C7152" w:rsidRDefault="001A50F2" w:rsidP="00400D3B">
      <w:pPr>
        <w:rPr>
          <w:rFonts w:ascii="Calibri" w:hAnsi="Calibri" w:cs="Arial"/>
        </w:rPr>
      </w:pPr>
      <w:r>
        <w:rPr>
          <w:rFonts w:ascii="Calibri" w:hAnsi="Calibri" w:cs="Arial"/>
        </w:rPr>
        <w:br w:type="page"/>
      </w:r>
    </w:p>
    <w:p w14:paraId="7EB0612C" w14:textId="77777777" w:rsidR="00400D3B" w:rsidRPr="009C6B31" w:rsidRDefault="009C6B31" w:rsidP="009C6B31">
      <w:pPr>
        <w:ind w:left="284" w:hanging="284"/>
        <w:rPr>
          <w:rFonts w:asciiTheme="minorHAnsi" w:hAnsiTheme="minorHAnsi" w:cstheme="minorHAnsi"/>
          <w:b/>
          <w:sz w:val="24"/>
          <w:szCs w:val="24"/>
        </w:rPr>
      </w:pPr>
      <w:r>
        <w:rPr>
          <w:rFonts w:asciiTheme="minorHAnsi" w:hAnsiTheme="minorHAnsi" w:cstheme="minorHAnsi"/>
          <w:b/>
          <w:sz w:val="24"/>
          <w:szCs w:val="24"/>
        </w:rPr>
        <w:lastRenderedPageBreak/>
        <w:t>2</w:t>
      </w:r>
      <w:r w:rsidR="00EB2C0C" w:rsidRPr="009C6B31">
        <w:rPr>
          <w:rFonts w:asciiTheme="minorHAnsi" w:hAnsiTheme="minorHAnsi" w:cstheme="minorHAnsi"/>
          <w:b/>
          <w:sz w:val="24"/>
          <w:szCs w:val="24"/>
        </w:rPr>
        <w:t>.</w:t>
      </w:r>
      <w:r w:rsidR="00EB2C0C" w:rsidRPr="009C6B31">
        <w:rPr>
          <w:rFonts w:asciiTheme="minorHAnsi" w:hAnsiTheme="minorHAnsi" w:cstheme="minorHAnsi"/>
          <w:b/>
          <w:sz w:val="24"/>
          <w:szCs w:val="24"/>
        </w:rPr>
        <w:tab/>
      </w:r>
      <w:r w:rsidR="00527170" w:rsidRPr="003B0AC7">
        <w:rPr>
          <w:rFonts w:asciiTheme="minorHAnsi" w:hAnsiTheme="minorHAnsi" w:cstheme="minorHAnsi"/>
          <w:b/>
          <w:sz w:val="24"/>
          <w:szCs w:val="24"/>
          <w:highlight w:val="magenta"/>
        </w:rPr>
        <w:t>Beobachtungen</w:t>
      </w:r>
      <w:r w:rsidR="00527170" w:rsidRPr="009C6B31">
        <w:rPr>
          <w:rFonts w:asciiTheme="minorHAnsi" w:hAnsiTheme="minorHAnsi" w:cstheme="minorHAnsi"/>
          <w:b/>
          <w:sz w:val="24"/>
          <w:szCs w:val="24"/>
        </w:rPr>
        <w:t xml:space="preserve"> </w:t>
      </w:r>
      <w:r w:rsidR="00400D3B" w:rsidRPr="009C6B31">
        <w:rPr>
          <w:rFonts w:asciiTheme="minorHAnsi" w:hAnsiTheme="minorHAnsi" w:cstheme="minorHAnsi"/>
          <w:b/>
          <w:sz w:val="24"/>
          <w:szCs w:val="24"/>
        </w:rPr>
        <w:t xml:space="preserve"> </w:t>
      </w:r>
    </w:p>
    <w:p w14:paraId="4F8CBF9B" w14:textId="308C2FC9" w:rsidR="00035198" w:rsidRPr="0047231B" w:rsidRDefault="0085480F" w:rsidP="00727E42">
      <w:pPr>
        <w:rPr>
          <w:rStyle w:val="IntensiveHervorhebung"/>
          <w:i w:val="0"/>
        </w:rPr>
      </w:pPr>
      <w:r w:rsidRPr="0047231B">
        <w:rPr>
          <w:rStyle w:val="IntensiveHervorhebung"/>
          <w:i w:val="0"/>
        </w:rPr>
        <w:t xml:space="preserve">Schildern Sie sämtliche Beobachtungen, die Sie </w:t>
      </w:r>
      <w:r w:rsidR="00692E00" w:rsidRPr="0047231B">
        <w:rPr>
          <w:rStyle w:val="IntensiveHervorhebung"/>
          <w:i w:val="0"/>
        </w:rPr>
        <w:t xml:space="preserve">vor, </w:t>
      </w:r>
      <w:r w:rsidRPr="0047231B">
        <w:rPr>
          <w:rStyle w:val="IntensiveHervorhebung"/>
          <w:i w:val="0"/>
        </w:rPr>
        <w:t xml:space="preserve">während </w:t>
      </w:r>
      <w:r w:rsidR="00692E00" w:rsidRPr="0047231B">
        <w:rPr>
          <w:rStyle w:val="IntensiveHervorhebung"/>
          <w:i w:val="0"/>
        </w:rPr>
        <w:t xml:space="preserve">und nach </w:t>
      </w:r>
      <w:r w:rsidRPr="0047231B">
        <w:rPr>
          <w:rStyle w:val="IntensiveHervorhebung"/>
          <w:i w:val="0"/>
        </w:rPr>
        <w:t xml:space="preserve">der Durchführung des Versuchs gemacht haben. Welche Eigenschaften der Stoffe können Sie beobachten? </w:t>
      </w:r>
      <w:r w:rsidR="001904F5" w:rsidRPr="0047231B">
        <w:rPr>
          <w:rStyle w:val="IntensiveHervorhebung"/>
          <w:i w:val="0"/>
        </w:rPr>
        <w:t>Welche Farbveränderungen des Rotkohlindikators haben Sie beobachtet?</w:t>
      </w:r>
      <w:r w:rsidR="0010130B" w:rsidRPr="0047231B">
        <w:rPr>
          <w:rStyle w:val="IntensiveHervorhebung"/>
          <w:i w:val="0"/>
        </w:rPr>
        <w:t xml:space="preserve"> Fügen Sie ev. </w:t>
      </w:r>
      <w:r w:rsidRPr="0047231B">
        <w:rPr>
          <w:rStyle w:val="IntensiveHervorhebung"/>
          <w:i w:val="0"/>
        </w:rPr>
        <w:t>Foto</w:t>
      </w:r>
      <w:r w:rsidR="0010130B" w:rsidRPr="0047231B">
        <w:rPr>
          <w:rStyle w:val="IntensiveHervorhebung"/>
          <w:i w:val="0"/>
        </w:rPr>
        <w:t>s</w:t>
      </w:r>
      <w:r w:rsidRPr="0047231B">
        <w:rPr>
          <w:rStyle w:val="IntensiveHervorhebung"/>
          <w:i w:val="0"/>
        </w:rPr>
        <w:t xml:space="preserve"> bei.</w:t>
      </w:r>
    </w:p>
    <w:p w14:paraId="659F896E" w14:textId="06570967" w:rsidR="00727E42" w:rsidRPr="0047231B" w:rsidRDefault="0085480F" w:rsidP="00727E42">
      <w:pPr>
        <w:rPr>
          <w:rStyle w:val="IntensiveHervorhebung"/>
        </w:rPr>
      </w:pPr>
      <w:r w:rsidRPr="0047231B">
        <w:rPr>
          <w:rStyle w:val="IntensiveHervorhebung"/>
        </w:rPr>
        <w:t>Ihr Text…</w:t>
      </w:r>
    </w:p>
    <w:p w14:paraId="416DBE0C" w14:textId="77777777" w:rsidR="00DB723C" w:rsidRDefault="00DB723C" w:rsidP="00727E42">
      <w:pPr>
        <w:rPr>
          <w:rFonts w:ascii="Calibri" w:hAnsi="Calibri" w:cs="Arial"/>
          <w:i/>
          <w:highlight w:val="red"/>
        </w:rPr>
      </w:pPr>
    </w:p>
    <w:p w14:paraId="753E25B6" w14:textId="624551E3" w:rsidR="009A694F" w:rsidRPr="00D56ACD" w:rsidRDefault="008C7921" w:rsidP="00400D3B">
      <w:pPr>
        <w:rPr>
          <w:rFonts w:ascii="Calibri" w:hAnsi="Calibri" w:cs="Arial"/>
          <w:i/>
          <w:highlight w:val="red"/>
        </w:rPr>
      </w:pPr>
      <w:r w:rsidRPr="00DB723C">
        <w:rPr>
          <w:rFonts w:ascii="Calibri" w:hAnsi="Calibri" w:cs="Arial"/>
          <w:color w:val="FF0000"/>
        </w:rPr>
        <w:t>Der Rotkohlsaft / Rotkohlindikator</w:t>
      </w:r>
      <w:r w:rsidR="00B9040C" w:rsidRPr="00DB723C">
        <w:rPr>
          <w:rFonts w:ascii="Calibri" w:hAnsi="Calibri" w:cs="Arial"/>
          <w:color w:val="FF0000"/>
        </w:rPr>
        <w:t>, we</w:t>
      </w:r>
      <w:r w:rsidR="00DB723C" w:rsidRPr="00DB723C">
        <w:rPr>
          <w:rFonts w:ascii="Calibri" w:hAnsi="Calibri" w:cs="Arial"/>
          <w:color w:val="FF0000"/>
        </w:rPr>
        <w:t>l</w:t>
      </w:r>
      <w:r w:rsidR="00B9040C" w:rsidRPr="00DB723C">
        <w:rPr>
          <w:rFonts w:ascii="Calibri" w:hAnsi="Calibri" w:cs="Arial"/>
          <w:color w:val="FF0000"/>
        </w:rPr>
        <w:t xml:space="preserve">chen man am Anfang des Versuches in den </w:t>
      </w:r>
      <w:proofErr w:type="spellStart"/>
      <w:r w:rsidR="00B9040C" w:rsidRPr="00DB723C">
        <w:rPr>
          <w:rFonts w:ascii="Calibri" w:hAnsi="Calibri" w:cs="Arial"/>
          <w:color w:val="FF0000"/>
        </w:rPr>
        <w:t>Messzilinder</w:t>
      </w:r>
      <w:proofErr w:type="spellEnd"/>
      <w:r w:rsidR="00B9040C" w:rsidRPr="00DB723C">
        <w:rPr>
          <w:rFonts w:ascii="Calibri" w:hAnsi="Calibri" w:cs="Arial"/>
          <w:color w:val="FF0000"/>
        </w:rPr>
        <w:t xml:space="preserve"> schüttete,</w:t>
      </w:r>
      <w:r w:rsidRPr="00DB723C">
        <w:rPr>
          <w:rFonts w:ascii="Calibri" w:hAnsi="Calibri" w:cs="Arial"/>
          <w:color w:val="FF0000"/>
        </w:rPr>
        <w:t xml:space="preserve"> roch nach gekochtem Rotkohl und hatte eine dunkelblaue</w:t>
      </w:r>
      <w:r w:rsidR="001511D2" w:rsidRPr="00DB723C">
        <w:rPr>
          <w:rFonts w:ascii="Calibri" w:hAnsi="Calibri" w:cs="Arial"/>
          <w:color w:val="FF0000"/>
        </w:rPr>
        <w:t>/violette</w:t>
      </w:r>
      <w:r w:rsidRPr="00DB723C">
        <w:rPr>
          <w:rFonts w:ascii="Calibri" w:hAnsi="Calibri" w:cs="Arial"/>
          <w:color w:val="FF0000"/>
        </w:rPr>
        <w:t xml:space="preserve"> Farbe. </w:t>
      </w:r>
    </w:p>
    <w:p w14:paraId="048BC9F9" w14:textId="77777777" w:rsidR="00D439A8" w:rsidRPr="00D439A8" w:rsidRDefault="00D439A8" w:rsidP="00400D3B">
      <w:pPr>
        <w:rPr>
          <w:rFonts w:ascii="Calibri" w:hAnsi="Calibri" w:cs="Arial"/>
        </w:rPr>
      </w:pPr>
    </w:p>
    <w:p w14:paraId="4735C8BE" w14:textId="69FF19CB" w:rsidR="00AD7804" w:rsidRPr="00DB723C" w:rsidRDefault="0047231B" w:rsidP="00E92669">
      <w:pPr>
        <w:jc w:val="both"/>
        <w:rPr>
          <w:rFonts w:ascii="Calibri" w:hAnsi="Calibri" w:cs="Arial"/>
          <w:color w:val="FF0000"/>
        </w:rPr>
      </w:pPr>
      <w:r w:rsidRPr="00DB723C">
        <w:rPr>
          <w:rFonts w:ascii="Calibri" w:hAnsi="Calibri" w:cs="Arial"/>
          <w:color w:val="FF0000"/>
        </w:rPr>
        <w:t xml:space="preserve">Das Lithium </w:t>
      </w:r>
      <w:r w:rsidR="00E92669" w:rsidRPr="00DB723C">
        <w:rPr>
          <w:rFonts w:ascii="Calibri" w:hAnsi="Calibri" w:cs="Arial"/>
          <w:color w:val="FF0000"/>
        </w:rPr>
        <w:t xml:space="preserve">hatte eine schwarze Hülle und das Innere war silbern. Dies konnten wir beim Zerschneiden eines </w:t>
      </w:r>
      <w:r w:rsidR="00DB723C" w:rsidRPr="00DB723C">
        <w:rPr>
          <w:rFonts w:ascii="Calibri" w:hAnsi="Calibri" w:cs="Arial"/>
          <w:color w:val="FF0000"/>
        </w:rPr>
        <w:t>Lithium Stückes feststellen</w:t>
      </w:r>
      <w:r w:rsidR="00E92669" w:rsidRPr="00DB723C">
        <w:rPr>
          <w:rFonts w:ascii="Calibri" w:hAnsi="Calibri" w:cs="Arial"/>
          <w:color w:val="FF0000"/>
        </w:rPr>
        <w:t>. Das Lithium</w:t>
      </w:r>
      <w:r w:rsidR="009E197E" w:rsidRPr="00DB723C">
        <w:rPr>
          <w:rFonts w:ascii="Calibri" w:hAnsi="Calibri" w:cs="Arial"/>
          <w:color w:val="FF0000"/>
        </w:rPr>
        <w:t xml:space="preserve">, welches in einem Glas </w:t>
      </w:r>
      <w:r w:rsidR="00DB723C" w:rsidRPr="00DB723C">
        <w:rPr>
          <w:rFonts w:ascii="Calibri" w:hAnsi="Calibri" w:cs="Arial"/>
          <w:color w:val="FF0000"/>
        </w:rPr>
        <w:t xml:space="preserve">in durchsichtiger Flüssigkeit </w:t>
      </w:r>
      <w:r w:rsidR="009E197E" w:rsidRPr="00DB723C">
        <w:rPr>
          <w:rFonts w:ascii="Calibri" w:hAnsi="Calibri" w:cs="Arial"/>
          <w:color w:val="FF0000"/>
        </w:rPr>
        <w:t>befand,</w:t>
      </w:r>
      <w:r w:rsidR="00E92669" w:rsidRPr="00DB723C">
        <w:rPr>
          <w:rFonts w:ascii="Calibri" w:hAnsi="Calibri" w:cs="Arial"/>
          <w:color w:val="FF0000"/>
        </w:rPr>
        <w:t xml:space="preserve"> </w:t>
      </w:r>
      <w:r w:rsidR="00DB723C" w:rsidRPr="00DB723C">
        <w:rPr>
          <w:rFonts w:ascii="Calibri" w:hAnsi="Calibri" w:cs="Arial"/>
          <w:color w:val="FF0000"/>
        </w:rPr>
        <w:t xml:space="preserve">roch </w:t>
      </w:r>
      <w:r w:rsidR="00E92669" w:rsidRPr="00DB723C">
        <w:rPr>
          <w:rFonts w:ascii="Calibri" w:hAnsi="Calibri" w:cs="Arial"/>
          <w:color w:val="FF0000"/>
        </w:rPr>
        <w:t xml:space="preserve">nach </w:t>
      </w:r>
      <w:r w:rsidR="005F4A02" w:rsidRPr="00DB723C">
        <w:rPr>
          <w:rFonts w:ascii="Calibri" w:hAnsi="Calibri" w:cs="Arial"/>
          <w:color w:val="FF0000"/>
        </w:rPr>
        <w:t>Desinfektionsmittel</w:t>
      </w:r>
      <w:r w:rsidR="009E197E" w:rsidRPr="00DB723C">
        <w:rPr>
          <w:rFonts w:ascii="Calibri" w:hAnsi="Calibri" w:cs="Arial"/>
          <w:color w:val="FF0000"/>
        </w:rPr>
        <w:t xml:space="preserve">. Als wir </w:t>
      </w:r>
      <w:r w:rsidR="00DB723C" w:rsidRPr="00DB723C">
        <w:rPr>
          <w:rFonts w:ascii="Calibri" w:hAnsi="Calibri" w:cs="Arial"/>
          <w:color w:val="FF0000"/>
        </w:rPr>
        <w:t>das Lithium Stück</w:t>
      </w:r>
      <w:r w:rsidR="009E197E" w:rsidRPr="00DB723C">
        <w:rPr>
          <w:rFonts w:ascii="Calibri" w:hAnsi="Calibri" w:cs="Arial"/>
          <w:color w:val="FF0000"/>
        </w:rPr>
        <w:t xml:space="preserve"> herausgenommen hatten, konnten wir den Geruch nicht mehr genau definieren.</w:t>
      </w:r>
    </w:p>
    <w:p w14:paraId="0BD28C3D" w14:textId="77777777" w:rsidR="00E92669" w:rsidRDefault="00E92669" w:rsidP="00400D3B">
      <w:pPr>
        <w:rPr>
          <w:rFonts w:ascii="Calibri" w:hAnsi="Calibri" w:cs="Arial"/>
        </w:rPr>
      </w:pPr>
    </w:p>
    <w:p w14:paraId="00CC525D" w14:textId="487DF61D" w:rsidR="00DB723C" w:rsidRPr="00D56ACD" w:rsidRDefault="009A694F" w:rsidP="00400D3B">
      <w:pPr>
        <w:rPr>
          <w:rFonts w:ascii="Calibri" w:hAnsi="Calibri" w:cs="Arial"/>
          <w:color w:val="FF0000"/>
        </w:rPr>
      </w:pPr>
      <w:r w:rsidRPr="00DB723C">
        <w:rPr>
          <w:rFonts w:ascii="Calibri" w:hAnsi="Calibri" w:cs="Arial"/>
          <w:color w:val="FF0000"/>
        </w:rPr>
        <w:t xml:space="preserve">Es war eindrücklich zu sehen, wie das </w:t>
      </w:r>
      <w:r w:rsidR="009E6751" w:rsidRPr="00DB723C">
        <w:rPr>
          <w:rFonts w:ascii="Calibri" w:hAnsi="Calibri" w:cs="Arial"/>
          <w:color w:val="FF0000"/>
        </w:rPr>
        <w:t>Lithium</w:t>
      </w:r>
      <w:r w:rsidRPr="00DB723C">
        <w:rPr>
          <w:rFonts w:ascii="Calibri" w:hAnsi="Calibri" w:cs="Arial"/>
          <w:color w:val="FF0000"/>
        </w:rPr>
        <w:t xml:space="preserve"> </w:t>
      </w:r>
      <w:r w:rsidR="00AD7804" w:rsidRPr="00DB723C">
        <w:rPr>
          <w:rFonts w:ascii="Calibri" w:hAnsi="Calibri" w:cs="Arial"/>
          <w:color w:val="FF0000"/>
        </w:rPr>
        <w:t xml:space="preserve">reagierte, als es mit </w:t>
      </w:r>
      <w:r w:rsidRPr="00DB723C">
        <w:rPr>
          <w:rFonts w:ascii="Calibri" w:hAnsi="Calibri" w:cs="Arial"/>
          <w:color w:val="FF0000"/>
        </w:rPr>
        <w:t xml:space="preserve">Wasser </w:t>
      </w:r>
      <w:r w:rsidR="00AD7804" w:rsidRPr="00DB723C">
        <w:rPr>
          <w:rFonts w:ascii="Calibri" w:hAnsi="Calibri" w:cs="Arial"/>
          <w:color w:val="FF0000"/>
        </w:rPr>
        <w:t>in Berührung kam</w:t>
      </w:r>
      <w:r w:rsidRPr="00DB723C">
        <w:rPr>
          <w:rFonts w:ascii="Calibri" w:hAnsi="Calibri" w:cs="Arial"/>
          <w:color w:val="FF0000"/>
        </w:rPr>
        <w:t xml:space="preserve">. </w:t>
      </w:r>
      <w:r w:rsidR="00AD7804" w:rsidRPr="00DB723C">
        <w:rPr>
          <w:rFonts w:ascii="Calibri" w:hAnsi="Calibri" w:cs="Arial"/>
          <w:color w:val="FF0000"/>
        </w:rPr>
        <w:t>Unmittelbar nachdem wir</w:t>
      </w:r>
      <w:r w:rsidRPr="00DB723C">
        <w:rPr>
          <w:rFonts w:ascii="Calibri" w:hAnsi="Calibri" w:cs="Arial"/>
          <w:color w:val="FF0000"/>
        </w:rPr>
        <w:t xml:space="preserve"> das </w:t>
      </w:r>
      <w:r w:rsidR="009E6751" w:rsidRPr="00DB723C">
        <w:rPr>
          <w:rFonts w:ascii="Calibri" w:hAnsi="Calibri" w:cs="Arial"/>
          <w:color w:val="FF0000"/>
        </w:rPr>
        <w:t>Lithium</w:t>
      </w:r>
      <w:r w:rsidRPr="00DB723C">
        <w:rPr>
          <w:rFonts w:ascii="Calibri" w:hAnsi="Calibri" w:cs="Arial"/>
          <w:color w:val="FF0000"/>
        </w:rPr>
        <w:t xml:space="preserve"> in das Becken mit dem Wasser hielten, fing es an zu sprudeln</w:t>
      </w:r>
      <w:r w:rsidR="00AD7804" w:rsidRPr="00DB723C">
        <w:rPr>
          <w:rFonts w:ascii="Calibri" w:hAnsi="Calibri" w:cs="Arial"/>
          <w:color w:val="FF0000"/>
        </w:rPr>
        <w:t xml:space="preserve">. </w:t>
      </w:r>
      <w:r w:rsidR="00DB723C">
        <w:rPr>
          <w:rFonts w:ascii="Calibri" w:hAnsi="Calibri" w:cs="Arial"/>
          <w:color w:val="FF0000"/>
        </w:rPr>
        <w:t>U</w:t>
      </w:r>
      <w:r w:rsidR="00DB723C" w:rsidRPr="00DB723C">
        <w:rPr>
          <w:rFonts w:ascii="Calibri" w:hAnsi="Calibri" w:cs="Arial"/>
          <w:color w:val="FF0000"/>
        </w:rPr>
        <w:t>m das Lithium herum</w:t>
      </w:r>
      <w:r w:rsidRPr="00DB723C">
        <w:rPr>
          <w:rFonts w:ascii="Calibri" w:hAnsi="Calibri" w:cs="Arial"/>
          <w:color w:val="FF0000"/>
        </w:rPr>
        <w:t xml:space="preserve"> bildeten sich viele </w:t>
      </w:r>
      <w:r w:rsidR="00AD7804" w:rsidRPr="00DB723C">
        <w:rPr>
          <w:rFonts w:ascii="Calibri" w:hAnsi="Calibri" w:cs="Arial"/>
          <w:color w:val="FF0000"/>
        </w:rPr>
        <w:t xml:space="preserve">kleine </w:t>
      </w:r>
      <w:r w:rsidRPr="00DB723C">
        <w:rPr>
          <w:rFonts w:ascii="Calibri" w:hAnsi="Calibri" w:cs="Arial"/>
          <w:color w:val="FF0000"/>
        </w:rPr>
        <w:t>Bläschen.</w:t>
      </w:r>
      <w:r w:rsidR="00D56ACD">
        <w:rPr>
          <w:rFonts w:ascii="Calibri" w:hAnsi="Calibri" w:cs="Arial"/>
          <w:color w:val="FF0000"/>
        </w:rPr>
        <w:t xml:space="preserve"> </w:t>
      </w:r>
      <w:r w:rsidR="00DB723C" w:rsidRPr="00D56ACD">
        <w:rPr>
          <w:rFonts w:ascii="Calibri" w:hAnsi="Calibri" w:cs="Arial"/>
          <w:color w:val="FF0000"/>
        </w:rPr>
        <w:t>Als sich das Lithium Stück unter dem Messzylinder befand</w:t>
      </w:r>
      <w:r w:rsidR="00D56ACD">
        <w:rPr>
          <w:rFonts w:ascii="Calibri" w:hAnsi="Calibri" w:cs="Arial"/>
          <w:color w:val="FF0000"/>
        </w:rPr>
        <w:t>,</w:t>
      </w:r>
      <w:r w:rsidR="00DB723C" w:rsidRPr="00D56ACD">
        <w:rPr>
          <w:rFonts w:ascii="Calibri" w:hAnsi="Calibri" w:cs="Arial"/>
          <w:color w:val="FF0000"/>
        </w:rPr>
        <w:t xml:space="preserve"> startete die Reaktion mit dem Rotkohlsaft.</w:t>
      </w:r>
    </w:p>
    <w:p w14:paraId="0D2D27A6" w14:textId="113DDC26" w:rsidR="009E6751" w:rsidRPr="00D56ACD" w:rsidRDefault="009E6751" w:rsidP="00400D3B">
      <w:pPr>
        <w:rPr>
          <w:rFonts w:ascii="Calibri" w:hAnsi="Calibri" w:cs="Arial"/>
          <w:color w:val="FF0000"/>
        </w:rPr>
      </w:pPr>
      <w:r w:rsidRPr="00D56ACD">
        <w:rPr>
          <w:rFonts w:ascii="Calibri" w:hAnsi="Calibri" w:cs="Arial"/>
          <w:color w:val="FF0000"/>
        </w:rPr>
        <w:t>Der verdünnte Rotkohlsaft sprudelte und spritze in die Höhe. Die</w:t>
      </w:r>
      <w:r w:rsidR="00072865" w:rsidRPr="00D56ACD">
        <w:rPr>
          <w:rFonts w:ascii="Calibri" w:hAnsi="Calibri" w:cs="Arial"/>
          <w:color w:val="FF0000"/>
        </w:rPr>
        <w:t xml:space="preserve"> Farbe der Flüssigkeit </w:t>
      </w:r>
      <w:r w:rsidRPr="00D56ACD">
        <w:rPr>
          <w:rFonts w:ascii="Calibri" w:hAnsi="Calibri" w:cs="Arial"/>
          <w:color w:val="FF0000"/>
        </w:rPr>
        <w:t xml:space="preserve">änderte sich </w:t>
      </w:r>
      <w:r w:rsidR="00072865" w:rsidRPr="00D56ACD">
        <w:rPr>
          <w:rFonts w:ascii="Calibri" w:hAnsi="Calibri" w:cs="Arial"/>
          <w:color w:val="FF0000"/>
        </w:rPr>
        <w:t xml:space="preserve">in wenigen </w:t>
      </w:r>
      <w:r w:rsidRPr="00D56ACD">
        <w:rPr>
          <w:rFonts w:ascii="Calibri" w:hAnsi="Calibri" w:cs="Arial"/>
          <w:color w:val="FF0000"/>
        </w:rPr>
        <w:t>B</w:t>
      </w:r>
      <w:r w:rsidR="00072865" w:rsidRPr="00D56ACD">
        <w:rPr>
          <w:rFonts w:ascii="Calibri" w:hAnsi="Calibri" w:cs="Arial"/>
          <w:color w:val="FF0000"/>
        </w:rPr>
        <w:t xml:space="preserve">ruchteilen von Sekunden von </w:t>
      </w:r>
      <w:r w:rsidRPr="00D56ACD">
        <w:rPr>
          <w:rFonts w:ascii="Calibri" w:hAnsi="Calibri" w:cs="Arial"/>
          <w:color w:val="FF0000"/>
        </w:rPr>
        <w:t>einer d</w:t>
      </w:r>
      <w:r w:rsidR="00072865" w:rsidRPr="00D56ACD">
        <w:rPr>
          <w:rFonts w:ascii="Calibri" w:hAnsi="Calibri" w:cs="Arial"/>
          <w:color w:val="FF0000"/>
        </w:rPr>
        <w:t>unkelviolett</w:t>
      </w:r>
      <w:r w:rsidRPr="00D56ACD">
        <w:rPr>
          <w:rFonts w:ascii="Calibri" w:hAnsi="Calibri" w:cs="Arial"/>
          <w:color w:val="FF0000"/>
        </w:rPr>
        <w:t>en Farbe</w:t>
      </w:r>
      <w:r w:rsidR="00072865" w:rsidRPr="00D56ACD">
        <w:rPr>
          <w:rFonts w:ascii="Calibri" w:hAnsi="Calibri" w:cs="Arial"/>
          <w:color w:val="FF0000"/>
        </w:rPr>
        <w:t xml:space="preserve"> in ein helles/Gelb Grün. Aussen am </w:t>
      </w:r>
      <w:r w:rsidR="00D56ACD" w:rsidRPr="00D56ACD">
        <w:rPr>
          <w:rFonts w:ascii="Calibri" w:hAnsi="Calibri" w:cs="Arial"/>
          <w:color w:val="FF0000"/>
        </w:rPr>
        <w:t xml:space="preserve">Zylinderglas </w:t>
      </w:r>
      <w:r w:rsidR="00072865" w:rsidRPr="00D56ACD">
        <w:rPr>
          <w:rFonts w:ascii="Calibri" w:hAnsi="Calibri" w:cs="Arial"/>
          <w:color w:val="FF0000"/>
        </w:rPr>
        <w:t xml:space="preserve">waren viele Bläschen zu erkennen. </w:t>
      </w:r>
      <w:r w:rsidRPr="00D56ACD">
        <w:rPr>
          <w:rFonts w:ascii="Calibri" w:hAnsi="Calibri" w:cs="Arial"/>
          <w:color w:val="FF0000"/>
        </w:rPr>
        <w:t xml:space="preserve">Die gelb/grüne Flüssigkeit lief unten am </w:t>
      </w:r>
      <w:r w:rsidR="00DB723C" w:rsidRPr="00D56ACD">
        <w:rPr>
          <w:rFonts w:ascii="Calibri" w:hAnsi="Calibri" w:cs="Arial"/>
          <w:color w:val="FF0000"/>
        </w:rPr>
        <w:t xml:space="preserve">Messzylinder </w:t>
      </w:r>
      <w:r w:rsidRPr="00D56ACD">
        <w:rPr>
          <w:rFonts w:ascii="Calibri" w:hAnsi="Calibri" w:cs="Arial"/>
          <w:color w:val="FF0000"/>
        </w:rPr>
        <w:t xml:space="preserve">hinaus und vermischte sich mit dem Wasser im Becken. </w:t>
      </w:r>
      <w:r w:rsidR="00C84044" w:rsidRPr="00D56ACD">
        <w:rPr>
          <w:rFonts w:ascii="Calibri" w:hAnsi="Calibri" w:cs="Arial"/>
          <w:color w:val="FF0000"/>
        </w:rPr>
        <w:t xml:space="preserve">Der Inhalt des ganzen Beckens hatte nun eine grün/gelbe Farbe. </w:t>
      </w:r>
      <w:r w:rsidR="00D56ACD" w:rsidRPr="00D56ACD">
        <w:rPr>
          <w:rFonts w:ascii="Calibri" w:hAnsi="Calibri" w:cs="Arial"/>
          <w:color w:val="FF0000"/>
        </w:rPr>
        <w:t>Im</w:t>
      </w:r>
      <w:r w:rsidR="00C84044" w:rsidRPr="00D56ACD">
        <w:rPr>
          <w:rFonts w:ascii="Calibri" w:hAnsi="Calibri" w:cs="Arial"/>
          <w:color w:val="FF0000"/>
        </w:rPr>
        <w:t xml:space="preserve"> obersten Teil des </w:t>
      </w:r>
      <w:r w:rsidR="00D56ACD" w:rsidRPr="00D56ACD">
        <w:rPr>
          <w:rFonts w:ascii="Calibri" w:hAnsi="Calibri" w:cs="Arial"/>
          <w:color w:val="FF0000"/>
        </w:rPr>
        <w:t xml:space="preserve">Messzylinders </w:t>
      </w:r>
      <w:r w:rsidR="00C84044" w:rsidRPr="00D56ACD">
        <w:rPr>
          <w:rFonts w:ascii="Calibri" w:hAnsi="Calibri" w:cs="Arial"/>
          <w:color w:val="FF0000"/>
        </w:rPr>
        <w:t xml:space="preserve">befand sich keine Flüssigkeit mehr. </w:t>
      </w:r>
      <w:r w:rsidR="00D56ACD">
        <w:rPr>
          <w:rFonts w:ascii="Calibri" w:hAnsi="Calibri" w:cs="Arial"/>
          <w:color w:val="FF0000"/>
        </w:rPr>
        <w:t>Am Glasrand hatten sich Wasserstoff Bläschen gebildet.</w:t>
      </w:r>
      <w:r w:rsidR="00D56ACD">
        <w:rPr>
          <w:rFonts w:ascii="Calibri" w:hAnsi="Calibri" w:cs="Arial"/>
          <w:color w:val="FF0000"/>
        </w:rPr>
        <w:br/>
      </w:r>
      <w:r w:rsidR="00C84044" w:rsidRPr="00D56ACD">
        <w:rPr>
          <w:rFonts w:ascii="Calibri" w:hAnsi="Calibri" w:cs="Arial"/>
          <w:color w:val="FF0000"/>
        </w:rPr>
        <w:t>Unmittelbar nach der Reaktion berührten wir d</w:t>
      </w:r>
      <w:r w:rsidR="00D56ACD" w:rsidRPr="00D56ACD">
        <w:rPr>
          <w:rFonts w:ascii="Calibri" w:hAnsi="Calibri" w:cs="Arial"/>
          <w:color w:val="FF0000"/>
        </w:rPr>
        <w:t>en</w:t>
      </w:r>
      <w:r w:rsidR="00C84044" w:rsidRPr="00D56ACD">
        <w:rPr>
          <w:rFonts w:ascii="Calibri" w:hAnsi="Calibri" w:cs="Arial"/>
          <w:color w:val="FF0000"/>
        </w:rPr>
        <w:t xml:space="preserve"> </w:t>
      </w:r>
      <w:r w:rsidR="00D56ACD" w:rsidRPr="00D56ACD">
        <w:rPr>
          <w:rFonts w:ascii="Calibri" w:hAnsi="Calibri" w:cs="Arial"/>
          <w:color w:val="FF0000"/>
        </w:rPr>
        <w:t>Messzylinder</w:t>
      </w:r>
      <w:r w:rsidR="00C84044" w:rsidRPr="00D56ACD">
        <w:rPr>
          <w:rFonts w:ascii="Calibri" w:hAnsi="Calibri" w:cs="Arial"/>
          <w:color w:val="FF0000"/>
        </w:rPr>
        <w:t xml:space="preserve">. Wir stellten </w:t>
      </w:r>
      <w:r w:rsidR="00C454F9" w:rsidRPr="00D56ACD">
        <w:rPr>
          <w:rFonts w:ascii="Calibri" w:hAnsi="Calibri" w:cs="Arial"/>
          <w:color w:val="FF0000"/>
        </w:rPr>
        <w:t>f</w:t>
      </w:r>
      <w:r w:rsidR="00C84044" w:rsidRPr="00D56ACD">
        <w:rPr>
          <w:rFonts w:ascii="Calibri" w:hAnsi="Calibri" w:cs="Arial"/>
          <w:color w:val="FF0000"/>
        </w:rPr>
        <w:t xml:space="preserve">est, dass </w:t>
      </w:r>
      <w:r w:rsidR="00C454F9" w:rsidRPr="00D56ACD">
        <w:rPr>
          <w:rFonts w:ascii="Calibri" w:hAnsi="Calibri" w:cs="Arial"/>
          <w:color w:val="FF0000"/>
        </w:rPr>
        <w:t>das Glas</w:t>
      </w:r>
      <w:r w:rsidR="00C84044" w:rsidRPr="00D56ACD">
        <w:rPr>
          <w:rFonts w:ascii="Calibri" w:hAnsi="Calibri" w:cs="Arial"/>
          <w:color w:val="FF0000"/>
        </w:rPr>
        <w:t xml:space="preserve"> </w:t>
      </w:r>
      <w:r w:rsidR="00C454F9" w:rsidRPr="00D56ACD">
        <w:rPr>
          <w:rFonts w:ascii="Calibri" w:hAnsi="Calibri" w:cs="Arial"/>
          <w:color w:val="FF0000"/>
        </w:rPr>
        <w:t>w</w:t>
      </w:r>
      <w:r w:rsidR="00C84044" w:rsidRPr="00D56ACD">
        <w:rPr>
          <w:rFonts w:ascii="Calibri" w:hAnsi="Calibri" w:cs="Arial"/>
          <w:color w:val="FF0000"/>
        </w:rPr>
        <w:t xml:space="preserve">ärmer </w:t>
      </w:r>
      <w:r w:rsidR="00C454F9" w:rsidRPr="00D56ACD">
        <w:rPr>
          <w:rFonts w:ascii="Calibri" w:hAnsi="Calibri" w:cs="Arial"/>
          <w:color w:val="FF0000"/>
        </w:rPr>
        <w:t>war</w:t>
      </w:r>
      <w:r w:rsidR="00C84044" w:rsidRPr="00D56ACD">
        <w:rPr>
          <w:rFonts w:ascii="Calibri" w:hAnsi="Calibri" w:cs="Arial"/>
          <w:color w:val="FF0000"/>
        </w:rPr>
        <w:t xml:space="preserve">, als die Zimmertemperatur. </w:t>
      </w:r>
      <w:r w:rsidR="00C454F9" w:rsidRPr="00D56ACD">
        <w:rPr>
          <w:rFonts w:ascii="Calibri" w:hAnsi="Calibri" w:cs="Arial"/>
          <w:color w:val="FF0000"/>
        </w:rPr>
        <w:t xml:space="preserve">Bei der zweiten Berührung, zwei Minuten nach der Reaktion, fühlte sich das Glas kälter an, als die Zimmertemperatur. </w:t>
      </w:r>
    </w:p>
    <w:p w14:paraId="02E9EFE5" w14:textId="1DE6A0A8" w:rsidR="00C84044" w:rsidRDefault="00C84044" w:rsidP="00400D3B">
      <w:pPr>
        <w:rPr>
          <w:rFonts w:ascii="Calibri" w:hAnsi="Calibri" w:cs="Arial"/>
          <w:highlight w:val="yellow"/>
        </w:rPr>
      </w:pPr>
    </w:p>
    <w:p w14:paraId="25F2FFB2" w14:textId="1AB7ADB4" w:rsidR="00D56ACD" w:rsidRDefault="00D56ACD" w:rsidP="00D56ACD">
      <w:pPr>
        <w:rPr>
          <w:rFonts w:ascii="Calibri" w:hAnsi="Calibri" w:cs="Arial"/>
        </w:rPr>
      </w:pPr>
      <w:r w:rsidRPr="00D56ACD">
        <w:rPr>
          <w:rFonts w:ascii="Calibri" w:hAnsi="Calibri" w:cs="Arial"/>
          <w:color w:val="FF0000"/>
        </w:rPr>
        <w:t xml:space="preserve">Der Wasserstoff, den man nach dem Versuch anzünden oder einfach aus dem Messzylinder entweichen lassen konnte, roch nach Benzin. Dies konnten wir vor allem beim gescheiterten Versuch riechen, da er direkt vom Becken in die Luft stieg. </w:t>
      </w:r>
      <w:r>
        <w:rPr>
          <w:rFonts w:ascii="Calibri" w:hAnsi="Calibri" w:cs="Arial"/>
          <w:color w:val="FF0000"/>
        </w:rPr>
        <w:t xml:space="preserve">Als wir danach den verbleibenden Wasserstoff anzündeten, gab es </w:t>
      </w:r>
      <w:proofErr w:type="spellStart"/>
      <w:r>
        <w:rPr>
          <w:rFonts w:ascii="Calibri" w:hAnsi="Calibri" w:cs="Arial"/>
          <w:color w:val="FF0000"/>
        </w:rPr>
        <w:t>eienn</w:t>
      </w:r>
      <w:proofErr w:type="spellEnd"/>
      <w:r>
        <w:rPr>
          <w:rFonts w:ascii="Calibri" w:hAnsi="Calibri" w:cs="Arial"/>
          <w:color w:val="FF0000"/>
        </w:rPr>
        <w:t xml:space="preserve"> Knall und eine </w:t>
      </w:r>
      <w:proofErr w:type="spellStart"/>
      <w:r>
        <w:rPr>
          <w:rFonts w:ascii="Calibri" w:hAnsi="Calibri" w:cs="Arial"/>
          <w:color w:val="FF0000"/>
        </w:rPr>
        <w:t>ornage</w:t>
      </w:r>
      <w:proofErr w:type="spellEnd"/>
      <w:r>
        <w:rPr>
          <w:rFonts w:ascii="Calibri" w:hAnsi="Calibri" w:cs="Arial"/>
          <w:color w:val="FF0000"/>
        </w:rPr>
        <w:t>-rötliche Flamme. Die Flamme existierte nur für wenige Sekunden.</w:t>
      </w:r>
    </w:p>
    <w:p w14:paraId="26B7BE6B" w14:textId="1C668F8B" w:rsidR="00DB723C" w:rsidRDefault="00DB723C" w:rsidP="00400D3B">
      <w:pPr>
        <w:rPr>
          <w:rFonts w:ascii="Calibri" w:hAnsi="Calibri" w:cs="Arial"/>
          <w:highlight w:val="yellow"/>
        </w:rPr>
      </w:pPr>
    </w:p>
    <w:p w14:paraId="259D9353" w14:textId="0784CEC5" w:rsidR="00DB723C" w:rsidRDefault="00DB723C" w:rsidP="00400D3B">
      <w:pPr>
        <w:rPr>
          <w:rFonts w:ascii="Calibri" w:hAnsi="Calibri" w:cs="Arial"/>
          <w:highlight w:val="yellow"/>
        </w:rPr>
      </w:pPr>
    </w:p>
    <w:p w14:paraId="75A383B2" w14:textId="1730DE5B" w:rsidR="009E6751" w:rsidRPr="00D56ACD" w:rsidRDefault="00C454F9" w:rsidP="00400D3B">
      <w:pPr>
        <w:rPr>
          <w:rFonts w:ascii="Calibri" w:hAnsi="Calibri" w:cs="Arial"/>
          <w:color w:val="FF0000"/>
        </w:rPr>
      </w:pPr>
      <w:r w:rsidRPr="00D56ACD">
        <w:rPr>
          <w:rFonts w:ascii="Calibri" w:hAnsi="Calibri" w:cs="Arial"/>
          <w:color w:val="FF0000"/>
        </w:rPr>
        <w:t xml:space="preserve">Bei einem der drei Versuche gaben wir </w:t>
      </w:r>
      <w:r w:rsidR="001511D2" w:rsidRPr="00D56ACD">
        <w:rPr>
          <w:rFonts w:ascii="Calibri" w:hAnsi="Calibri" w:cs="Arial"/>
          <w:color w:val="FF0000"/>
        </w:rPr>
        <w:t>Essigs</w:t>
      </w:r>
      <w:r w:rsidRPr="00D56ACD">
        <w:rPr>
          <w:rFonts w:ascii="Calibri" w:hAnsi="Calibri" w:cs="Arial"/>
          <w:color w:val="FF0000"/>
        </w:rPr>
        <w:t>äure in die gelb,</w:t>
      </w:r>
      <w:r w:rsidR="00C10F46" w:rsidRPr="00D56ACD">
        <w:rPr>
          <w:rFonts w:ascii="Calibri" w:hAnsi="Calibri" w:cs="Arial"/>
          <w:color w:val="FF0000"/>
        </w:rPr>
        <w:t xml:space="preserve"> </w:t>
      </w:r>
      <w:r w:rsidRPr="00D56ACD">
        <w:rPr>
          <w:rFonts w:ascii="Calibri" w:hAnsi="Calibri" w:cs="Arial"/>
          <w:color w:val="FF0000"/>
        </w:rPr>
        <w:t>g</w:t>
      </w:r>
      <w:r w:rsidR="00C10F46" w:rsidRPr="00D56ACD">
        <w:rPr>
          <w:rFonts w:ascii="Calibri" w:hAnsi="Calibri" w:cs="Arial"/>
          <w:color w:val="FF0000"/>
        </w:rPr>
        <w:t>r</w:t>
      </w:r>
      <w:r w:rsidRPr="00D56ACD">
        <w:rPr>
          <w:rFonts w:ascii="Calibri" w:hAnsi="Calibri" w:cs="Arial"/>
          <w:color w:val="FF0000"/>
        </w:rPr>
        <w:t>üne Flüssigkeit des Beckens. Das Reagenzglas hatten wir zu diesem Zeitpunkt schon entleert und entfernt.</w:t>
      </w:r>
      <w:r w:rsidR="00C10F46" w:rsidRPr="00D56ACD">
        <w:rPr>
          <w:rFonts w:ascii="Calibri" w:hAnsi="Calibri" w:cs="Arial"/>
          <w:color w:val="FF0000"/>
        </w:rPr>
        <w:t xml:space="preserve"> </w:t>
      </w:r>
      <w:r w:rsidRPr="00D56ACD">
        <w:rPr>
          <w:rFonts w:ascii="Calibri" w:hAnsi="Calibri" w:cs="Arial"/>
          <w:color w:val="FF0000"/>
        </w:rPr>
        <w:t xml:space="preserve">Die </w:t>
      </w:r>
      <w:r w:rsidR="001511D2" w:rsidRPr="00D56ACD">
        <w:rPr>
          <w:rFonts w:ascii="Calibri" w:hAnsi="Calibri" w:cs="Arial"/>
          <w:color w:val="FF0000"/>
        </w:rPr>
        <w:t>S</w:t>
      </w:r>
      <w:r w:rsidRPr="00D56ACD">
        <w:rPr>
          <w:rFonts w:ascii="Calibri" w:hAnsi="Calibri" w:cs="Arial"/>
          <w:color w:val="FF0000"/>
        </w:rPr>
        <w:t xml:space="preserve">äure veränderte die Farbe des Beckens in wenigen Sekunden. Die gelb/grüne Farbe änderte sich in </w:t>
      </w:r>
      <w:r w:rsidR="00C10F46" w:rsidRPr="00D56ACD">
        <w:rPr>
          <w:rFonts w:ascii="Calibri" w:hAnsi="Calibri" w:cs="Arial"/>
          <w:color w:val="FF0000"/>
        </w:rPr>
        <w:t>Hellrot/</w:t>
      </w:r>
      <w:r w:rsidRPr="00D56ACD">
        <w:rPr>
          <w:rFonts w:ascii="Calibri" w:hAnsi="Calibri" w:cs="Arial"/>
          <w:color w:val="FF0000"/>
        </w:rPr>
        <w:t>Rosa</w:t>
      </w:r>
      <w:r w:rsidR="00C10F46" w:rsidRPr="00D56ACD">
        <w:rPr>
          <w:rFonts w:ascii="Calibri" w:hAnsi="Calibri" w:cs="Arial"/>
          <w:color w:val="FF0000"/>
        </w:rPr>
        <w:t xml:space="preserve">. Wir gaben noch ein wenig mehr </w:t>
      </w:r>
      <w:r w:rsidR="001511D2" w:rsidRPr="00D56ACD">
        <w:rPr>
          <w:rFonts w:ascii="Calibri" w:hAnsi="Calibri" w:cs="Arial"/>
          <w:color w:val="FF0000"/>
        </w:rPr>
        <w:t>Essigs</w:t>
      </w:r>
      <w:r w:rsidR="00C10F46" w:rsidRPr="00D56ACD">
        <w:rPr>
          <w:rFonts w:ascii="Calibri" w:hAnsi="Calibri" w:cs="Arial"/>
          <w:color w:val="FF0000"/>
        </w:rPr>
        <w:t xml:space="preserve">äure dazu und die Farbe veränderte sich mehr </w:t>
      </w:r>
      <w:r w:rsidR="00D56ACD" w:rsidRPr="00D56ACD">
        <w:rPr>
          <w:rFonts w:ascii="Calibri" w:hAnsi="Calibri" w:cs="Arial"/>
          <w:color w:val="FF0000"/>
        </w:rPr>
        <w:t>in ein</w:t>
      </w:r>
      <w:r w:rsidR="00C10F46" w:rsidRPr="00D56ACD">
        <w:rPr>
          <w:rFonts w:ascii="Calibri" w:hAnsi="Calibri" w:cs="Arial"/>
          <w:color w:val="FF0000"/>
        </w:rPr>
        <w:t xml:space="preserve"> Violet</w:t>
      </w:r>
      <w:r w:rsidR="00D56ACD" w:rsidRPr="00D56ACD">
        <w:rPr>
          <w:rFonts w:ascii="Calibri" w:hAnsi="Calibri" w:cs="Arial"/>
          <w:color w:val="FF0000"/>
        </w:rPr>
        <w:t>t</w:t>
      </w:r>
      <w:r w:rsidR="00C10F46" w:rsidRPr="00D56ACD">
        <w:rPr>
          <w:rFonts w:ascii="Calibri" w:hAnsi="Calibri" w:cs="Arial"/>
          <w:color w:val="FF0000"/>
        </w:rPr>
        <w:t>/</w:t>
      </w:r>
      <w:r w:rsidR="00D56ACD" w:rsidRPr="00D56ACD">
        <w:rPr>
          <w:rFonts w:ascii="Calibri" w:hAnsi="Calibri" w:cs="Arial"/>
          <w:color w:val="FF0000"/>
        </w:rPr>
        <w:t>Dunkelblau</w:t>
      </w:r>
      <w:r w:rsidR="00C10F46" w:rsidRPr="00D56ACD">
        <w:rPr>
          <w:rFonts w:ascii="Calibri" w:hAnsi="Calibri" w:cs="Arial"/>
          <w:color w:val="FF0000"/>
        </w:rPr>
        <w:t>.</w:t>
      </w:r>
    </w:p>
    <w:p w14:paraId="69C4136E" w14:textId="77777777" w:rsidR="0002648A" w:rsidRDefault="0002648A">
      <w:pPr>
        <w:rPr>
          <w:rFonts w:ascii="Calibri" w:hAnsi="Calibri" w:cs="Arial"/>
        </w:rPr>
      </w:pPr>
    </w:p>
    <w:p w14:paraId="50DA16EA" w14:textId="26366181" w:rsidR="0002648A" w:rsidRDefault="0002648A">
      <w:pPr>
        <w:rPr>
          <w:rFonts w:ascii="Calibri" w:hAnsi="Calibri" w:cs="Arial"/>
        </w:rPr>
      </w:pPr>
      <w:r>
        <w:rPr>
          <w:rFonts w:ascii="Calibri" w:hAnsi="Calibri" w:cs="Arial"/>
        </w:rPr>
        <w:br w:type="page"/>
      </w:r>
    </w:p>
    <w:p w14:paraId="0F474CD6" w14:textId="77777777" w:rsidR="009A694F" w:rsidRPr="000C7152" w:rsidRDefault="009A694F" w:rsidP="00400D3B">
      <w:pPr>
        <w:rPr>
          <w:rFonts w:ascii="Calibri" w:hAnsi="Calibri" w:cs="Arial"/>
        </w:rPr>
      </w:pPr>
    </w:p>
    <w:p w14:paraId="19771509" w14:textId="77777777" w:rsidR="00400D3B" w:rsidRPr="00BB4FE0" w:rsidRDefault="009C6B31" w:rsidP="009C6B31">
      <w:pPr>
        <w:ind w:left="284" w:hanging="284"/>
        <w:rPr>
          <w:rFonts w:asciiTheme="minorHAnsi" w:hAnsiTheme="minorHAnsi" w:cstheme="minorHAnsi"/>
          <w:b/>
          <w:sz w:val="24"/>
          <w:szCs w:val="24"/>
        </w:rPr>
      </w:pPr>
      <w:r>
        <w:rPr>
          <w:rFonts w:asciiTheme="minorHAnsi" w:hAnsiTheme="minorHAnsi" w:cstheme="minorHAnsi"/>
          <w:b/>
          <w:sz w:val="24"/>
          <w:szCs w:val="24"/>
        </w:rPr>
        <w:t>3</w:t>
      </w:r>
      <w:r w:rsidR="00400D3B" w:rsidRPr="00BB4FE0">
        <w:rPr>
          <w:rFonts w:asciiTheme="minorHAnsi" w:hAnsiTheme="minorHAnsi" w:cstheme="minorHAnsi"/>
          <w:b/>
          <w:sz w:val="24"/>
          <w:szCs w:val="24"/>
        </w:rPr>
        <w:t xml:space="preserve">. </w:t>
      </w:r>
      <w:r w:rsidR="00EB2C0C">
        <w:rPr>
          <w:rFonts w:asciiTheme="minorHAnsi" w:hAnsiTheme="minorHAnsi" w:cstheme="minorHAnsi"/>
          <w:b/>
          <w:sz w:val="24"/>
          <w:szCs w:val="24"/>
        </w:rPr>
        <w:tab/>
      </w:r>
      <w:r w:rsidR="00400D3B" w:rsidRPr="00BB4FE0">
        <w:rPr>
          <w:rFonts w:asciiTheme="minorHAnsi" w:hAnsiTheme="minorHAnsi" w:cstheme="minorHAnsi"/>
          <w:b/>
          <w:sz w:val="24"/>
          <w:szCs w:val="24"/>
        </w:rPr>
        <w:t>Fehlerabschätzung</w:t>
      </w:r>
    </w:p>
    <w:p w14:paraId="198224C2" w14:textId="49781A9D" w:rsidR="009C6B31" w:rsidRDefault="009C6B31" w:rsidP="002E5299">
      <w:pPr>
        <w:rPr>
          <w:rFonts w:ascii="Calibri" w:hAnsi="Calibri" w:cs="Arial"/>
          <w:i/>
        </w:rPr>
      </w:pPr>
    </w:p>
    <w:p w14:paraId="6880436B" w14:textId="5EB72F78" w:rsidR="003F1C87" w:rsidRPr="008051B4" w:rsidRDefault="009C6B31" w:rsidP="003F1C87">
      <w:pPr>
        <w:ind w:left="426" w:hanging="426"/>
        <w:rPr>
          <w:rFonts w:asciiTheme="minorHAnsi" w:hAnsiTheme="minorHAnsi" w:cstheme="minorHAnsi"/>
          <w:b/>
        </w:rPr>
      </w:pPr>
      <w:r>
        <w:rPr>
          <w:rFonts w:asciiTheme="minorHAnsi" w:hAnsiTheme="minorHAnsi" w:cstheme="minorHAnsi"/>
          <w:b/>
        </w:rPr>
        <w:t>3</w:t>
      </w:r>
      <w:r w:rsidR="00C96861" w:rsidRPr="00BB4FE0">
        <w:rPr>
          <w:rFonts w:asciiTheme="minorHAnsi" w:hAnsiTheme="minorHAnsi" w:cstheme="minorHAnsi"/>
          <w:b/>
        </w:rPr>
        <w:t>.1</w:t>
      </w:r>
      <w:r w:rsidR="00C96861" w:rsidRPr="00BB4FE0">
        <w:rPr>
          <w:rFonts w:asciiTheme="minorHAnsi" w:hAnsiTheme="minorHAnsi" w:cstheme="minorHAnsi"/>
          <w:b/>
        </w:rPr>
        <w:tab/>
      </w:r>
      <w:r w:rsidR="006A08FC" w:rsidRPr="00BB4FE0">
        <w:rPr>
          <w:rFonts w:asciiTheme="minorHAnsi" w:hAnsiTheme="minorHAnsi" w:cstheme="minorHAnsi"/>
          <w:b/>
        </w:rPr>
        <w:t>Arbeitsgenauigkeit</w:t>
      </w:r>
      <w:bookmarkStart w:id="4" w:name="OLE_LINK24"/>
      <w:bookmarkStart w:id="5" w:name="OLE_LINK25"/>
    </w:p>
    <w:bookmarkEnd w:id="4"/>
    <w:bookmarkEnd w:id="5"/>
    <w:p w14:paraId="1A5AF63C" w14:textId="54050199" w:rsidR="00173733" w:rsidRDefault="00173733" w:rsidP="008051B4">
      <w:pPr>
        <w:jc w:val="both"/>
        <w:rPr>
          <w:rStyle w:val="IntensiveHervorhebung"/>
        </w:rPr>
      </w:pPr>
      <w:r w:rsidRPr="0047231B">
        <w:rPr>
          <w:rStyle w:val="IntensiveHervorhebung"/>
        </w:rPr>
        <w:t xml:space="preserve">Vergleichen Sie </w:t>
      </w:r>
      <w:r w:rsidR="00606C1D" w:rsidRPr="0047231B">
        <w:rPr>
          <w:rStyle w:val="IntensiveHervorhebung"/>
        </w:rPr>
        <w:t xml:space="preserve">das kleinste </w:t>
      </w:r>
      <w:r w:rsidR="003C161F" w:rsidRPr="0047231B">
        <w:rPr>
          <w:rStyle w:val="IntensiveHervorhebung"/>
        </w:rPr>
        <w:t>b</w:t>
      </w:r>
      <w:r w:rsidR="00606C1D" w:rsidRPr="0047231B">
        <w:rPr>
          <w:rStyle w:val="IntensiveHervorhebung"/>
        </w:rPr>
        <w:t xml:space="preserve">erechnete </w:t>
      </w:r>
      <w:r w:rsidR="003C161F" w:rsidRPr="0047231B">
        <w:rPr>
          <w:rStyle w:val="IntensiveHervorhebung"/>
        </w:rPr>
        <w:t>V</w:t>
      </w:r>
      <w:r w:rsidR="00606C1D" w:rsidRPr="0047231B">
        <w:rPr>
          <w:rStyle w:val="IntensiveHervorhebung"/>
        </w:rPr>
        <w:t>olumen</w:t>
      </w:r>
      <w:r w:rsidR="003C161F" w:rsidRPr="0047231B">
        <w:rPr>
          <w:rStyle w:val="IntensiveHervorhebung"/>
        </w:rPr>
        <w:t xml:space="preserve"> bei Normbedingungen</w:t>
      </w:r>
      <w:r w:rsidR="00606C1D" w:rsidRPr="0047231B">
        <w:rPr>
          <w:rStyle w:val="IntensiveHervorhebung"/>
        </w:rPr>
        <w:t xml:space="preserve"> mit dem grössten. </w:t>
      </w:r>
      <w:r w:rsidRPr="0047231B">
        <w:rPr>
          <w:rStyle w:val="IntensiveHervorhebung"/>
        </w:rPr>
        <w:t xml:space="preserve">Wie weit liegen der Maximal- und Minimalwert auseinander? </w:t>
      </w:r>
      <w:r w:rsidR="00DD2A1F" w:rsidRPr="0047231B">
        <w:rPr>
          <w:rStyle w:val="IntensiveHervorhebung"/>
        </w:rPr>
        <w:t xml:space="preserve">Wie weit liegen die </w:t>
      </w:r>
      <w:r w:rsidR="0075356E" w:rsidRPr="0047231B">
        <w:rPr>
          <w:rStyle w:val="IntensiveHervorhebung"/>
        </w:rPr>
        <w:t xml:space="preserve">Maximal- und Minimalwerte </w:t>
      </w:r>
      <w:r w:rsidR="00DD2A1F" w:rsidRPr="0047231B">
        <w:rPr>
          <w:rStyle w:val="IntensiveHervorhebung"/>
        </w:rPr>
        <w:t xml:space="preserve">vom Mittelwert entfernt (=absoluter Fehler)? </w:t>
      </w:r>
      <w:r w:rsidRPr="0047231B">
        <w:rPr>
          <w:rStyle w:val="IntensiveHervorhebung"/>
        </w:rPr>
        <w:t>Wie gross ist die relative Abweichung</w:t>
      </w:r>
      <w:r w:rsidR="002A5C3F" w:rsidRPr="0047231B">
        <w:rPr>
          <w:rStyle w:val="IntensiveHervorhebung"/>
        </w:rPr>
        <w:t xml:space="preserve"> in %</w:t>
      </w:r>
      <w:r w:rsidRPr="0047231B">
        <w:rPr>
          <w:rStyle w:val="IntensiveHervorhebung"/>
        </w:rPr>
        <w:t xml:space="preserve"> </w:t>
      </w:r>
      <w:r w:rsidR="00B04E71" w:rsidRPr="0047231B">
        <w:rPr>
          <w:rStyle w:val="IntensiveHervorhebung"/>
        </w:rPr>
        <w:t>gegenüber dem Mittelw</w:t>
      </w:r>
      <w:r w:rsidR="008051B4" w:rsidRPr="0047231B">
        <w:rPr>
          <w:rStyle w:val="IntensiveHervorhebung"/>
        </w:rPr>
        <w:t>ert</w:t>
      </w:r>
      <w:r w:rsidRPr="0047231B">
        <w:rPr>
          <w:rStyle w:val="IntensiveHervorhebung"/>
        </w:rPr>
        <w:t>?</w:t>
      </w:r>
    </w:p>
    <w:p w14:paraId="2FE5133D" w14:textId="77777777" w:rsidR="00383DDD" w:rsidRPr="0047231B" w:rsidRDefault="00383DDD" w:rsidP="008051B4">
      <w:pPr>
        <w:jc w:val="both"/>
        <w:rPr>
          <w:rStyle w:val="IntensiveHervorhebung"/>
        </w:rPr>
      </w:pPr>
    </w:p>
    <w:p w14:paraId="7624F0F8" w14:textId="40FC50D8" w:rsidR="00737A88" w:rsidRPr="00D722F7" w:rsidRDefault="003F1C87" w:rsidP="008051B4">
      <w:pPr>
        <w:pStyle w:val="Vorgabetext1"/>
        <w:tabs>
          <w:tab w:val="left" w:pos="3686"/>
        </w:tabs>
        <w:rPr>
          <w:rFonts w:ascii="Calibri" w:hAnsi="Calibri" w:cs="Arial"/>
          <w:b w:val="0"/>
          <w:color w:val="FF0000"/>
          <w:sz w:val="20"/>
          <w:lang w:eastAsia="de-CH"/>
        </w:rPr>
      </w:pPr>
      <w:r w:rsidRPr="00D722F7">
        <w:rPr>
          <w:rFonts w:ascii="Calibri" w:hAnsi="Calibri" w:cs="Arial"/>
          <w:b w:val="0"/>
          <w:color w:val="FF0000"/>
          <w:sz w:val="20"/>
          <w:lang w:eastAsia="de-CH"/>
        </w:rPr>
        <w:t>Das kleinste</w:t>
      </w:r>
      <w:r w:rsidR="00737A88" w:rsidRPr="00D722F7">
        <w:rPr>
          <w:rFonts w:ascii="Calibri" w:hAnsi="Calibri" w:cs="Arial"/>
          <w:b w:val="0"/>
          <w:color w:val="FF0000"/>
          <w:sz w:val="20"/>
          <w:lang w:eastAsia="de-CH"/>
        </w:rPr>
        <w:t xml:space="preserve"> gemessene</w:t>
      </w:r>
      <w:r w:rsidRPr="00D722F7">
        <w:rPr>
          <w:rFonts w:ascii="Calibri" w:hAnsi="Calibri" w:cs="Arial"/>
          <w:b w:val="0"/>
          <w:color w:val="FF0000"/>
          <w:sz w:val="20"/>
          <w:lang w:eastAsia="de-CH"/>
        </w:rPr>
        <w:t xml:space="preserve"> Volumen beträgt 22.1994 L.</w:t>
      </w:r>
      <w:r w:rsidR="00737A88" w:rsidRPr="00D722F7">
        <w:rPr>
          <w:rFonts w:ascii="Calibri" w:hAnsi="Calibri" w:cs="Arial"/>
          <w:b w:val="0"/>
          <w:color w:val="FF0000"/>
          <w:sz w:val="20"/>
          <w:lang w:eastAsia="de-CH"/>
        </w:rPr>
        <w:br/>
      </w:r>
      <w:r w:rsidRPr="00D722F7">
        <w:rPr>
          <w:rFonts w:ascii="Calibri" w:hAnsi="Calibri" w:cs="Arial"/>
          <w:b w:val="0"/>
          <w:color w:val="FF0000"/>
          <w:sz w:val="20"/>
          <w:lang w:eastAsia="de-CH"/>
        </w:rPr>
        <w:t xml:space="preserve">Das grösste </w:t>
      </w:r>
      <w:r w:rsidR="00737A88" w:rsidRPr="00D722F7">
        <w:rPr>
          <w:rFonts w:ascii="Calibri" w:hAnsi="Calibri" w:cs="Arial"/>
          <w:b w:val="0"/>
          <w:color w:val="FF0000"/>
          <w:sz w:val="20"/>
          <w:lang w:eastAsia="de-CH"/>
        </w:rPr>
        <w:t xml:space="preserve">gemessene </w:t>
      </w:r>
      <w:r w:rsidRPr="00D722F7">
        <w:rPr>
          <w:rFonts w:ascii="Calibri" w:hAnsi="Calibri" w:cs="Arial"/>
          <w:b w:val="0"/>
          <w:color w:val="FF0000"/>
          <w:sz w:val="20"/>
          <w:lang w:eastAsia="de-CH"/>
        </w:rPr>
        <w:t>Volumen beträgt 22.5261</w:t>
      </w:r>
      <w:r w:rsidR="00737A88" w:rsidRPr="00D722F7">
        <w:rPr>
          <w:rFonts w:ascii="Calibri" w:hAnsi="Calibri" w:cs="Arial"/>
          <w:b w:val="0"/>
          <w:color w:val="FF0000"/>
          <w:sz w:val="20"/>
          <w:lang w:eastAsia="de-CH"/>
        </w:rPr>
        <w:t xml:space="preserve"> L.</w:t>
      </w:r>
      <w:r w:rsidR="00737A88" w:rsidRPr="00D722F7">
        <w:rPr>
          <w:rFonts w:ascii="Calibri" w:hAnsi="Calibri" w:cs="Arial"/>
          <w:b w:val="0"/>
          <w:color w:val="FF0000"/>
          <w:sz w:val="20"/>
          <w:lang w:eastAsia="de-CH"/>
        </w:rPr>
        <w:br/>
        <w:t xml:space="preserve">Der Mittelwert aus den beiden Volumen beträgt 22.3628 L. Daraus schliessen wir, dass der </w:t>
      </w:r>
    </w:p>
    <w:p w14:paraId="770C19FA" w14:textId="3A31EC96" w:rsidR="00737A88" w:rsidRPr="00D722F7" w:rsidRDefault="00872406" w:rsidP="00737A88">
      <w:pPr>
        <w:rPr>
          <w:rFonts w:ascii="Calibri" w:hAnsi="Calibri" w:cs="Arial"/>
          <w:color w:val="FF0000"/>
        </w:rPr>
      </w:pPr>
      <w:r w:rsidRPr="00D722F7">
        <w:rPr>
          <w:rFonts w:ascii="Calibri" w:hAnsi="Calibri" w:cs="Arial"/>
          <w:color w:val="FF0000"/>
        </w:rPr>
        <w:t>absolute Fehler 0.1635</w:t>
      </w:r>
      <w:r w:rsidR="00737A88" w:rsidRPr="00D722F7">
        <w:rPr>
          <w:rFonts w:ascii="Calibri" w:hAnsi="Calibri" w:cs="Arial"/>
          <w:color w:val="FF0000"/>
        </w:rPr>
        <w:t xml:space="preserve"> beträgt</w:t>
      </w:r>
      <w:r w:rsidRPr="00D722F7">
        <w:rPr>
          <w:rFonts w:ascii="Calibri" w:hAnsi="Calibri" w:cs="Arial"/>
          <w:color w:val="FF0000"/>
        </w:rPr>
        <w:t xml:space="preserve">. </w:t>
      </w:r>
      <w:r w:rsidR="00737A88" w:rsidRPr="00D722F7">
        <w:rPr>
          <w:rFonts w:ascii="Calibri" w:hAnsi="Calibri" w:cs="Arial"/>
          <w:color w:val="FF0000"/>
        </w:rPr>
        <w:br/>
        <w:t xml:space="preserve">Mit diesen Angaben ist es uns jetzt möglich, </w:t>
      </w:r>
      <w:r w:rsidRPr="00D722F7">
        <w:rPr>
          <w:rFonts w:ascii="Calibri" w:hAnsi="Calibri" w:cs="Arial"/>
          <w:color w:val="FF0000"/>
        </w:rPr>
        <w:t>die relative Abweichung in % aus</w:t>
      </w:r>
      <w:r w:rsidR="00737A88" w:rsidRPr="00D722F7">
        <w:rPr>
          <w:rFonts w:ascii="Calibri" w:hAnsi="Calibri" w:cs="Arial"/>
          <w:color w:val="FF0000"/>
        </w:rPr>
        <w:t>zu</w:t>
      </w:r>
      <w:r w:rsidRPr="00D722F7">
        <w:rPr>
          <w:rFonts w:ascii="Calibri" w:hAnsi="Calibri" w:cs="Arial"/>
          <w:color w:val="FF0000"/>
        </w:rPr>
        <w:t>rechnen. Dazu rechnet man 0.1635 durch 0.223628. Damit erhält man den Wert 0.731125 %</w:t>
      </w:r>
      <w:r w:rsidR="002E0C84" w:rsidRPr="00D722F7">
        <w:rPr>
          <w:rFonts w:ascii="Calibri" w:hAnsi="Calibri" w:cs="Arial"/>
          <w:color w:val="FF0000"/>
        </w:rPr>
        <w:t>.</w:t>
      </w:r>
      <w:r w:rsidR="00737A88" w:rsidRPr="00D722F7">
        <w:rPr>
          <w:rFonts w:ascii="Calibri" w:hAnsi="Calibri" w:cs="Arial"/>
          <w:color w:val="FF0000"/>
        </w:rPr>
        <w:t xml:space="preserve"> Den genauen Rechnungsweg haben dieser Grafik dokumentiert. Daraus entnehmen wir, dass die Arbeitsgenauigkeit ± 0.7311% beträgt.</w:t>
      </w:r>
    </w:p>
    <w:p w14:paraId="761F369B" w14:textId="4E5944BD" w:rsidR="00625BDC" w:rsidRDefault="00625BDC" w:rsidP="00400D3B">
      <w:pPr>
        <w:rPr>
          <w:rFonts w:ascii="Calibri" w:hAnsi="Calibri" w:cs="Arial"/>
          <w:sz w:val="24"/>
          <w:szCs w:val="24"/>
        </w:rPr>
      </w:pPr>
    </w:p>
    <w:p w14:paraId="51AEEC90" w14:textId="2CAE6C5B" w:rsidR="00625BDC" w:rsidRDefault="00737A88" w:rsidP="00400D3B">
      <w:pPr>
        <w:rPr>
          <w:rFonts w:ascii="Calibri" w:hAnsi="Calibri" w:cs="Arial"/>
          <w:sz w:val="24"/>
          <w:szCs w:val="24"/>
        </w:rPr>
      </w:pPr>
      <w:r>
        <w:rPr>
          <w:rFonts w:ascii="Calibri" w:hAnsi="Calibri" w:cs="Arial"/>
          <w:noProof/>
          <w:sz w:val="24"/>
          <w:szCs w:val="24"/>
        </w:rPr>
        <w:drawing>
          <wp:inline distT="0" distB="0" distL="0" distR="0" wp14:anchorId="3A7F9D8D" wp14:editId="6C83634C">
            <wp:extent cx="5759450" cy="4223385"/>
            <wp:effectExtent l="0" t="0" r="0" b="571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an0001.jpg"/>
                    <pic:cNvPicPr/>
                  </pic:nvPicPr>
                  <pic:blipFill>
                    <a:blip r:embed="rId10"/>
                    <a:stretch>
                      <a:fillRect/>
                    </a:stretch>
                  </pic:blipFill>
                  <pic:spPr>
                    <a:xfrm>
                      <a:off x="0" y="0"/>
                      <a:ext cx="5759450" cy="4223385"/>
                    </a:xfrm>
                    <a:prstGeom prst="rect">
                      <a:avLst/>
                    </a:prstGeom>
                  </pic:spPr>
                </pic:pic>
              </a:graphicData>
            </a:graphic>
          </wp:inline>
        </w:drawing>
      </w:r>
    </w:p>
    <w:p w14:paraId="1818A154" w14:textId="3B5B3C7A" w:rsidR="00737A88" w:rsidRPr="005E33DD" w:rsidRDefault="00795522" w:rsidP="00400D3B">
      <w:pPr>
        <w:rPr>
          <w:rFonts w:ascii="Calibri" w:hAnsi="Calibri" w:cs="Arial"/>
          <w:sz w:val="24"/>
          <w:szCs w:val="24"/>
        </w:rPr>
      </w:pPr>
      <w:r>
        <w:rPr>
          <w:rFonts w:ascii="Calibri" w:hAnsi="Calibri" w:cs="Arial"/>
          <w:sz w:val="24"/>
          <w:szCs w:val="24"/>
        </w:rPr>
        <w:br w:type="page"/>
      </w:r>
    </w:p>
    <w:p w14:paraId="4BCD72F7" w14:textId="19194A6A" w:rsidR="002A5C3F" w:rsidRPr="00851184" w:rsidRDefault="007E18EB" w:rsidP="008051B4">
      <w:pPr>
        <w:ind w:left="426" w:hanging="426"/>
        <w:rPr>
          <w:rFonts w:asciiTheme="minorHAnsi" w:hAnsiTheme="minorHAnsi" w:cstheme="minorHAnsi"/>
          <w:b/>
          <w:highlight w:val="green"/>
        </w:rPr>
      </w:pPr>
      <w:r w:rsidRPr="00851184">
        <w:rPr>
          <w:rFonts w:asciiTheme="minorHAnsi" w:hAnsiTheme="minorHAnsi" w:cstheme="minorHAnsi"/>
          <w:b/>
          <w:highlight w:val="green"/>
        </w:rPr>
        <w:lastRenderedPageBreak/>
        <w:t>3</w:t>
      </w:r>
      <w:r w:rsidR="00C96861" w:rsidRPr="00851184">
        <w:rPr>
          <w:rFonts w:asciiTheme="minorHAnsi" w:hAnsiTheme="minorHAnsi" w:cstheme="minorHAnsi"/>
          <w:b/>
          <w:highlight w:val="green"/>
        </w:rPr>
        <w:t>.2</w:t>
      </w:r>
      <w:r w:rsidR="00C96861" w:rsidRPr="00851184">
        <w:rPr>
          <w:rFonts w:asciiTheme="minorHAnsi" w:hAnsiTheme="minorHAnsi" w:cstheme="minorHAnsi"/>
          <w:b/>
          <w:highlight w:val="green"/>
        </w:rPr>
        <w:tab/>
      </w:r>
      <w:r w:rsidR="007C0CBE" w:rsidRPr="00851184">
        <w:rPr>
          <w:rFonts w:asciiTheme="minorHAnsi" w:hAnsiTheme="minorHAnsi" w:cstheme="minorHAnsi"/>
          <w:b/>
          <w:highlight w:val="green"/>
        </w:rPr>
        <w:t>Messgeräte</w:t>
      </w:r>
      <w:r w:rsidR="00351DA5" w:rsidRPr="00851184">
        <w:rPr>
          <w:rFonts w:asciiTheme="minorHAnsi" w:hAnsiTheme="minorHAnsi" w:cstheme="minorHAnsi"/>
          <w:b/>
          <w:highlight w:val="green"/>
        </w:rPr>
        <w:t>genauigkeit</w:t>
      </w:r>
    </w:p>
    <w:p w14:paraId="23C040C1" w14:textId="4881D5DA" w:rsidR="002A5C3F" w:rsidRPr="00851184" w:rsidRDefault="002A5C3F" w:rsidP="002A5C3F">
      <w:pPr>
        <w:jc w:val="both"/>
        <w:rPr>
          <w:rStyle w:val="IntensiveHervorhebung"/>
          <w:i w:val="0"/>
          <w:highlight w:val="green"/>
        </w:rPr>
      </w:pPr>
      <w:r w:rsidRPr="00851184">
        <w:rPr>
          <w:rStyle w:val="IntensiveHervorhebung"/>
          <w:i w:val="0"/>
          <w:highlight w:val="green"/>
        </w:rPr>
        <w:t>Bestimmen Sie die Messgerätegenauigkeit</w:t>
      </w:r>
      <w:r w:rsidR="00EB3E13" w:rsidRPr="00851184">
        <w:rPr>
          <w:rStyle w:val="IntensiveHervorhebung"/>
          <w:i w:val="0"/>
          <w:highlight w:val="green"/>
        </w:rPr>
        <w:t xml:space="preserve"> </w:t>
      </w:r>
      <w:r w:rsidR="001B0A21" w:rsidRPr="00851184">
        <w:rPr>
          <w:rStyle w:val="IntensiveHervorhebung"/>
          <w:i w:val="0"/>
          <w:highlight w:val="green"/>
        </w:rPr>
        <w:t>beispielhaft an jenem</w:t>
      </w:r>
      <w:r w:rsidR="002E5299" w:rsidRPr="00851184">
        <w:rPr>
          <w:rStyle w:val="IntensiveHervorhebung"/>
          <w:i w:val="0"/>
          <w:highlight w:val="green"/>
        </w:rPr>
        <w:t xml:space="preserve"> berechneten </w:t>
      </w:r>
      <w:r w:rsidR="004239D4" w:rsidRPr="00851184">
        <w:rPr>
          <w:rStyle w:val="IntensiveHervorhebung"/>
          <w:i w:val="0"/>
          <w:highlight w:val="green"/>
        </w:rPr>
        <w:t>H2-</w:t>
      </w:r>
      <w:r w:rsidR="002E5299" w:rsidRPr="00851184">
        <w:rPr>
          <w:rStyle w:val="IntensiveHervorhebung"/>
          <w:i w:val="0"/>
          <w:highlight w:val="green"/>
        </w:rPr>
        <w:t>Volumen bei Normbedingungen</w:t>
      </w:r>
      <w:r w:rsidR="001B0A21" w:rsidRPr="00851184">
        <w:rPr>
          <w:rStyle w:val="IntensiveHervorhebung"/>
          <w:i w:val="0"/>
          <w:highlight w:val="green"/>
        </w:rPr>
        <w:t xml:space="preserve">, </w:t>
      </w:r>
      <w:r w:rsidR="001B0A21" w:rsidRPr="00851184">
        <w:rPr>
          <w:rStyle w:val="IntensiveHervorhebung"/>
          <w:i w:val="0"/>
          <w:color w:val="FF0000"/>
          <w:highlight w:val="green"/>
        </w:rPr>
        <w:t xml:space="preserve">welches </w:t>
      </w:r>
      <w:r w:rsidR="004239D4" w:rsidRPr="00851184">
        <w:rPr>
          <w:rStyle w:val="IntensiveHervorhebung"/>
          <w:i w:val="0"/>
          <w:color w:val="FF0000"/>
          <w:highlight w:val="green"/>
        </w:rPr>
        <w:t>die kleinste Li-Masse hatte</w:t>
      </w:r>
      <w:r w:rsidR="004239D4" w:rsidRPr="00851184">
        <w:rPr>
          <w:rStyle w:val="IntensiveHervorhebung"/>
          <w:i w:val="0"/>
          <w:highlight w:val="green"/>
        </w:rPr>
        <w:t>.</w:t>
      </w:r>
    </w:p>
    <w:p w14:paraId="632B696F" w14:textId="3A3BFC63" w:rsidR="005C1963" w:rsidRPr="00851184" w:rsidRDefault="005C1963" w:rsidP="002A5C3F">
      <w:pPr>
        <w:jc w:val="both"/>
        <w:rPr>
          <w:rStyle w:val="IntensiveHervorhebung"/>
          <w:i w:val="0"/>
          <w:highlight w:val="green"/>
        </w:rPr>
      </w:pPr>
      <w:r w:rsidRPr="00851184">
        <w:rPr>
          <w:rStyle w:val="IntensiveHervorhebung"/>
          <w:i w:val="0"/>
          <w:highlight w:val="green"/>
        </w:rPr>
        <w:t xml:space="preserve">Addieren Sie </w:t>
      </w:r>
      <w:r w:rsidR="0020396D" w:rsidRPr="00851184">
        <w:rPr>
          <w:rStyle w:val="IntensiveHervorhebung"/>
          <w:i w:val="0"/>
          <w:highlight w:val="green"/>
        </w:rPr>
        <w:t>hier</w:t>
      </w:r>
      <w:r w:rsidR="00F360C4" w:rsidRPr="00851184">
        <w:rPr>
          <w:rStyle w:val="IntensiveHervorhebung"/>
          <w:i w:val="0"/>
          <w:highlight w:val="green"/>
        </w:rPr>
        <w:t xml:space="preserve"> die relativen Messf</w:t>
      </w:r>
      <w:r w:rsidRPr="00851184">
        <w:rPr>
          <w:rStyle w:val="IntensiveHervorhebung"/>
          <w:i w:val="0"/>
          <w:highlight w:val="green"/>
        </w:rPr>
        <w:t>e</w:t>
      </w:r>
      <w:r w:rsidR="002B4085" w:rsidRPr="00851184">
        <w:rPr>
          <w:rStyle w:val="IntensiveHervorhebung"/>
          <w:i w:val="0"/>
          <w:highlight w:val="green"/>
        </w:rPr>
        <w:t>h</w:t>
      </w:r>
      <w:r w:rsidRPr="00851184">
        <w:rPr>
          <w:rStyle w:val="IntensiveHervorhebung"/>
          <w:i w:val="0"/>
          <w:highlight w:val="green"/>
        </w:rPr>
        <w:t xml:space="preserve">ler </w:t>
      </w:r>
      <w:r w:rsidR="0020396D" w:rsidRPr="00851184">
        <w:rPr>
          <w:rStyle w:val="IntensiveHervorhebung"/>
          <w:i w:val="0"/>
          <w:highlight w:val="green"/>
        </w:rPr>
        <w:t>sämtlicher</w:t>
      </w:r>
      <w:r w:rsidRPr="00851184">
        <w:rPr>
          <w:rStyle w:val="IntensiveHervorhebung"/>
          <w:i w:val="0"/>
          <w:highlight w:val="green"/>
        </w:rPr>
        <w:t xml:space="preserve"> Messgeräte, </w:t>
      </w:r>
      <w:r w:rsidR="008814EF" w:rsidRPr="00851184">
        <w:rPr>
          <w:rStyle w:val="IntensiveHervorhebung"/>
          <w:i w:val="0"/>
          <w:highlight w:val="green"/>
        </w:rPr>
        <w:t>die das</w:t>
      </w:r>
      <w:r w:rsidRPr="00851184">
        <w:rPr>
          <w:rStyle w:val="IntensiveHervorhebung"/>
          <w:i w:val="0"/>
          <w:highlight w:val="green"/>
        </w:rPr>
        <w:t xml:space="preserve"> Endresultat </w:t>
      </w:r>
      <w:r w:rsidR="008814EF" w:rsidRPr="00851184">
        <w:rPr>
          <w:rStyle w:val="IntensiveHervorhebung"/>
          <w:i w:val="0"/>
          <w:highlight w:val="green"/>
        </w:rPr>
        <w:t>beei</w:t>
      </w:r>
      <w:r w:rsidR="007C0C37" w:rsidRPr="00851184">
        <w:rPr>
          <w:rStyle w:val="IntensiveHervorhebung"/>
          <w:i w:val="0"/>
          <w:highlight w:val="green"/>
        </w:rPr>
        <w:t>n</w:t>
      </w:r>
      <w:r w:rsidR="008814EF" w:rsidRPr="00851184">
        <w:rPr>
          <w:rStyle w:val="IntensiveHervorhebung"/>
          <w:i w:val="0"/>
          <w:highlight w:val="green"/>
        </w:rPr>
        <w:t xml:space="preserve">flussen. </w:t>
      </w:r>
    </w:p>
    <w:p w14:paraId="46711BB8" w14:textId="4D4008B3" w:rsidR="001904F5" w:rsidRPr="00851184" w:rsidRDefault="001904F5" w:rsidP="002A5C3F">
      <w:pPr>
        <w:jc w:val="both"/>
        <w:rPr>
          <w:rFonts w:asciiTheme="minorHAnsi" w:hAnsiTheme="minorHAnsi" w:cstheme="minorHAnsi"/>
          <w:i/>
          <w:highlight w:val="green"/>
        </w:rPr>
      </w:pPr>
    </w:p>
    <w:p w14:paraId="2C9AA86D" w14:textId="72D3680C" w:rsidR="00382A52" w:rsidRPr="00851184" w:rsidRDefault="00382A52" w:rsidP="002A5C3F">
      <w:pPr>
        <w:jc w:val="both"/>
        <w:rPr>
          <w:rFonts w:asciiTheme="minorHAnsi" w:hAnsiTheme="minorHAnsi" w:cstheme="minorHAnsi"/>
          <w:i/>
          <w:highlight w:val="green"/>
        </w:rPr>
      </w:pPr>
      <w:r w:rsidRPr="00851184">
        <w:rPr>
          <w:rFonts w:asciiTheme="minorHAnsi" w:hAnsiTheme="minorHAnsi" w:cstheme="minorHAnsi"/>
          <w:i/>
          <w:highlight w:val="green"/>
        </w:rPr>
        <w:t xml:space="preserve">Durschnitts Messung bei Normbedingungen: </w:t>
      </w:r>
      <w:r w:rsidRPr="00851184">
        <w:rPr>
          <w:rFonts w:ascii="Calibri" w:hAnsi="Calibri" w:cs="Calibri"/>
          <w:highlight w:val="green"/>
        </w:rPr>
        <w:t>22.373</w:t>
      </w:r>
    </w:p>
    <w:p w14:paraId="7ADD6BAD" w14:textId="194E73F0" w:rsidR="00382A52" w:rsidRPr="00851184" w:rsidRDefault="005F4A02" w:rsidP="002A5C3F">
      <w:pPr>
        <w:jc w:val="both"/>
        <w:rPr>
          <w:rFonts w:asciiTheme="minorHAnsi" w:hAnsiTheme="minorHAnsi" w:cstheme="minorHAnsi"/>
          <w:i/>
          <w:highlight w:val="green"/>
        </w:rPr>
      </w:pPr>
      <w:r w:rsidRPr="00851184">
        <w:rPr>
          <w:rFonts w:asciiTheme="minorHAnsi" w:hAnsiTheme="minorHAnsi" w:cstheme="minorHAnsi"/>
          <w:i/>
          <w:highlight w:val="green"/>
        </w:rPr>
        <w:t>Gerät</w:t>
      </w:r>
      <w:r w:rsidR="009B24D6" w:rsidRPr="00851184">
        <w:rPr>
          <w:rFonts w:asciiTheme="minorHAnsi" w:hAnsiTheme="minorHAnsi" w:cstheme="minorHAnsi"/>
          <w:i/>
          <w:highlight w:val="green"/>
        </w:rPr>
        <w:t>efehler der Waage: 0.002 g</w:t>
      </w:r>
    </w:p>
    <w:p w14:paraId="4E35BF21" w14:textId="620A4DB1" w:rsidR="009B24D6" w:rsidRPr="00851184" w:rsidRDefault="005F4A02" w:rsidP="002A5C3F">
      <w:pPr>
        <w:jc w:val="both"/>
        <w:rPr>
          <w:rFonts w:asciiTheme="minorHAnsi" w:hAnsiTheme="minorHAnsi" w:cstheme="minorHAnsi"/>
          <w:i/>
          <w:highlight w:val="green"/>
        </w:rPr>
      </w:pPr>
      <w:r w:rsidRPr="00851184">
        <w:rPr>
          <w:rFonts w:asciiTheme="minorHAnsi" w:hAnsiTheme="minorHAnsi" w:cstheme="minorHAnsi"/>
          <w:i/>
          <w:highlight w:val="green"/>
        </w:rPr>
        <w:t>Gerät</w:t>
      </w:r>
      <w:r w:rsidR="009B24D6" w:rsidRPr="00851184">
        <w:rPr>
          <w:rFonts w:asciiTheme="minorHAnsi" w:hAnsiTheme="minorHAnsi" w:cstheme="minorHAnsi"/>
          <w:i/>
          <w:highlight w:val="green"/>
        </w:rPr>
        <w:t>efehler des Messzylinders: 0.05 ml</w:t>
      </w:r>
      <w:r w:rsidR="003F237C" w:rsidRPr="00851184">
        <w:rPr>
          <w:rFonts w:asciiTheme="minorHAnsi" w:hAnsiTheme="minorHAnsi" w:cstheme="minorHAnsi"/>
          <w:i/>
          <w:highlight w:val="green"/>
        </w:rPr>
        <w:t xml:space="preserve"> 0.5%</w:t>
      </w:r>
    </w:p>
    <w:p w14:paraId="12AE0801" w14:textId="5B299949" w:rsidR="008051B4" w:rsidRPr="00851184" w:rsidRDefault="008051B4" w:rsidP="008051B4">
      <w:pPr>
        <w:pStyle w:val="Vorgabetext1"/>
        <w:tabs>
          <w:tab w:val="left" w:pos="3686"/>
        </w:tabs>
        <w:rPr>
          <w:rFonts w:ascii="Calibri" w:hAnsi="Calibri" w:cs="Arial"/>
          <w:b w:val="0"/>
          <w:sz w:val="22"/>
          <w:szCs w:val="22"/>
          <w:highlight w:val="green"/>
        </w:rPr>
      </w:pPr>
      <w:r w:rsidRPr="00851184">
        <w:rPr>
          <w:rFonts w:ascii="Calibri" w:hAnsi="Calibri" w:cs="Arial"/>
          <w:b w:val="0"/>
          <w:sz w:val="22"/>
          <w:szCs w:val="22"/>
          <w:highlight w:val="green"/>
        </w:rPr>
        <w:t>Ihr Text...</w:t>
      </w:r>
    </w:p>
    <w:p w14:paraId="2180E97B" w14:textId="05DA2B5F" w:rsidR="002A5C3F" w:rsidRPr="00851184" w:rsidRDefault="002A5C3F" w:rsidP="00400D3B">
      <w:pPr>
        <w:rPr>
          <w:rFonts w:ascii="Calibri" w:hAnsi="Calibri" w:cs="Arial"/>
          <w:sz w:val="24"/>
          <w:szCs w:val="24"/>
          <w:highlight w:val="green"/>
        </w:rPr>
      </w:pPr>
    </w:p>
    <w:p w14:paraId="1DBE840D" w14:textId="51F1264F" w:rsidR="00C25FF8" w:rsidRPr="00851184" w:rsidRDefault="00C25FF8" w:rsidP="00400D3B">
      <w:pPr>
        <w:rPr>
          <w:rFonts w:ascii="Calibri" w:hAnsi="Calibri" w:cs="Arial"/>
          <w:sz w:val="24"/>
          <w:szCs w:val="24"/>
          <w:highlight w:val="green"/>
        </w:rPr>
      </w:pPr>
      <w:r w:rsidRPr="00851184">
        <w:rPr>
          <w:rFonts w:ascii="Calibri" w:hAnsi="Calibri" w:cs="Arial"/>
          <w:color w:val="FF0000"/>
          <w:sz w:val="24"/>
          <w:szCs w:val="24"/>
          <w:highlight w:val="green"/>
        </w:rPr>
        <w:t xml:space="preserve">Kleinster Lithium Wert bei Messung 2 </w:t>
      </w:r>
      <w:r w:rsidRPr="00851184">
        <w:rPr>
          <w:rFonts w:ascii="Calibri" w:hAnsi="Calibri" w:cs="Arial"/>
          <w:sz w:val="24"/>
          <w:szCs w:val="24"/>
          <w:highlight w:val="green"/>
        </w:rPr>
        <w:t>462.9 mg</w:t>
      </w:r>
    </w:p>
    <w:p w14:paraId="2B57971E" w14:textId="16C7C50A" w:rsidR="00C25FF8" w:rsidRPr="00851184" w:rsidRDefault="00C25FF8" w:rsidP="00400D3B">
      <w:pPr>
        <w:rPr>
          <w:rFonts w:ascii="Calibri" w:hAnsi="Calibri" w:cs="Arial"/>
          <w:sz w:val="24"/>
          <w:szCs w:val="24"/>
          <w:highlight w:val="green"/>
        </w:rPr>
      </w:pPr>
      <w:r w:rsidRPr="00851184">
        <w:rPr>
          <w:rFonts w:ascii="Calibri" w:hAnsi="Calibri" w:cs="Arial"/>
          <w:sz w:val="24"/>
          <w:szCs w:val="24"/>
          <w:highlight w:val="green"/>
        </w:rPr>
        <w:t>Volumen H2 22.1994</w:t>
      </w:r>
    </w:p>
    <w:p w14:paraId="558AA2D6" w14:textId="3670D311" w:rsidR="005F4A02" w:rsidRPr="00851184" w:rsidRDefault="005F4A02" w:rsidP="00400D3B">
      <w:pPr>
        <w:rPr>
          <w:rFonts w:ascii="Calibri" w:hAnsi="Calibri" w:cs="Arial"/>
          <w:sz w:val="24"/>
          <w:szCs w:val="24"/>
          <w:highlight w:val="green"/>
        </w:rPr>
      </w:pPr>
    </w:p>
    <w:p w14:paraId="65414906" w14:textId="149B574E" w:rsidR="00C25FF8" w:rsidRPr="00851184" w:rsidRDefault="00C25FF8" w:rsidP="00C25FF8">
      <w:pPr>
        <w:spacing w:before="120" w:after="120"/>
        <w:rPr>
          <w:rFonts w:asciiTheme="minorHAnsi" w:hAnsiTheme="minorHAnsi" w:cstheme="minorHAnsi"/>
          <w:color w:val="FF0000"/>
          <w:highlight w:val="green"/>
        </w:rPr>
      </w:pPr>
      <w:r w:rsidRPr="00851184">
        <w:rPr>
          <w:rFonts w:ascii="Calibri" w:hAnsi="Calibri" w:cs="Arial"/>
          <w:sz w:val="24"/>
          <w:szCs w:val="24"/>
          <w:highlight w:val="green"/>
        </w:rPr>
        <w:t>Waage:</w:t>
      </w:r>
      <w:r w:rsidRPr="00851184">
        <w:rPr>
          <w:rFonts w:asciiTheme="minorHAnsi" w:hAnsiTheme="minorHAnsi" w:cstheme="minorHAnsi"/>
          <w:color w:val="FF0000"/>
          <w:highlight w:val="green"/>
        </w:rPr>
        <w:t xml:space="preserve"> +/- 0.0002g</w:t>
      </w:r>
    </w:p>
    <w:p w14:paraId="41E53E51" w14:textId="129479C5" w:rsidR="00C25FF8" w:rsidRPr="00851184" w:rsidRDefault="00C25FF8" w:rsidP="00C25FF8">
      <w:pPr>
        <w:spacing w:before="120" w:after="120"/>
        <w:rPr>
          <w:rFonts w:asciiTheme="minorHAnsi" w:hAnsiTheme="minorHAnsi" w:cstheme="minorHAnsi"/>
          <w:color w:val="FF0000"/>
          <w:highlight w:val="green"/>
        </w:rPr>
      </w:pPr>
      <w:r w:rsidRPr="00851184">
        <w:rPr>
          <w:rFonts w:ascii="Calibri" w:hAnsi="Calibri" w:cs="Arial"/>
          <w:sz w:val="24"/>
          <w:szCs w:val="24"/>
          <w:highlight w:val="green"/>
        </w:rPr>
        <w:t>Messzylinder:</w:t>
      </w:r>
      <w:r w:rsidRPr="00851184">
        <w:rPr>
          <w:rFonts w:asciiTheme="minorHAnsi" w:hAnsiTheme="minorHAnsi" w:cstheme="minorHAnsi"/>
          <w:color w:val="FF0000"/>
          <w:highlight w:val="green"/>
        </w:rPr>
        <w:t xml:space="preserve"> +/- 0.5ml</w:t>
      </w:r>
    </w:p>
    <w:p w14:paraId="3E80B9F9" w14:textId="424FDEA2" w:rsidR="005F4A02" w:rsidRPr="00851184" w:rsidRDefault="005F4A02" w:rsidP="00400D3B">
      <w:pPr>
        <w:rPr>
          <w:rFonts w:ascii="Calibri" w:hAnsi="Calibri" w:cs="Arial"/>
          <w:sz w:val="24"/>
          <w:szCs w:val="24"/>
          <w:highlight w:val="green"/>
        </w:rPr>
      </w:pPr>
    </w:p>
    <w:p w14:paraId="25CFA6AF" w14:textId="43CC76E8" w:rsidR="00722E54" w:rsidRPr="00851184" w:rsidRDefault="007E18EB" w:rsidP="002E5299">
      <w:pPr>
        <w:ind w:left="426" w:hanging="426"/>
        <w:rPr>
          <w:rFonts w:asciiTheme="minorHAnsi" w:hAnsiTheme="minorHAnsi" w:cstheme="minorHAnsi"/>
          <w:b/>
          <w:highlight w:val="green"/>
        </w:rPr>
      </w:pPr>
      <w:r w:rsidRPr="00851184">
        <w:rPr>
          <w:rFonts w:asciiTheme="minorHAnsi" w:hAnsiTheme="minorHAnsi" w:cstheme="minorHAnsi"/>
          <w:b/>
          <w:highlight w:val="green"/>
        </w:rPr>
        <w:t>3</w:t>
      </w:r>
      <w:r w:rsidR="00C96861" w:rsidRPr="00851184">
        <w:rPr>
          <w:rFonts w:asciiTheme="minorHAnsi" w:hAnsiTheme="minorHAnsi" w:cstheme="minorHAnsi"/>
          <w:b/>
          <w:highlight w:val="green"/>
        </w:rPr>
        <w:t>.3</w:t>
      </w:r>
      <w:r w:rsidR="00C96861" w:rsidRPr="00851184">
        <w:rPr>
          <w:rFonts w:asciiTheme="minorHAnsi" w:hAnsiTheme="minorHAnsi" w:cstheme="minorHAnsi"/>
          <w:b/>
          <w:highlight w:val="green"/>
        </w:rPr>
        <w:tab/>
        <w:t xml:space="preserve">Fazit </w:t>
      </w:r>
    </w:p>
    <w:p w14:paraId="2A3A5773" w14:textId="21E26EE5" w:rsidR="002A5C3F" w:rsidRPr="00851184" w:rsidRDefault="002A5C3F" w:rsidP="0047231B">
      <w:pPr>
        <w:jc w:val="both"/>
        <w:rPr>
          <w:rStyle w:val="IntensiveHervorhebung"/>
          <w:highlight w:val="green"/>
        </w:rPr>
      </w:pPr>
      <w:r w:rsidRPr="00851184">
        <w:rPr>
          <w:rStyle w:val="IntensiveHervorhebung"/>
          <w:highlight w:val="green"/>
        </w:rPr>
        <w:t xml:space="preserve">Vergleichen Sie die beiden Genauigkeitsberechnungen miteinander und leiten Sie daraus die maximale </w:t>
      </w:r>
      <w:proofErr w:type="spellStart"/>
      <w:r w:rsidRPr="00851184">
        <w:rPr>
          <w:rStyle w:val="IntensiveHervorhebung"/>
          <w:highlight w:val="green"/>
        </w:rPr>
        <w:t>Resultategenauigkeit</w:t>
      </w:r>
      <w:proofErr w:type="spellEnd"/>
      <w:r w:rsidR="00F360C4" w:rsidRPr="00851184">
        <w:rPr>
          <w:rStyle w:val="IntensiveHervorhebung"/>
          <w:highlight w:val="green"/>
        </w:rPr>
        <w:t xml:space="preserve"> ab</w:t>
      </w:r>
      <w:r w:rsidR="00AE1648" w:rsidRPr="00851184">
        <w:rPr>
          <w:rStyle w:val="IntensiveHervorhebung"/>
          <w:highlight w:val="green"/>
        </w:rPr>
        <w:t xml:space="preserve">. </w:t>
      </w:r>
      <w:r w:rsidR="00F360C4" w:rsidRPr="00851184">
        <w:rPr>
          <w:rStyle w:val="IntensiveHervorhebung"/>
          <w:highlight w:val="green"/>
        </w:rPr>
        <w:t xml:space="preserve"> (</w:t>
      </w:r>
      <w:r w:rsidR="00AE1648" w:rsidRPr="00851184">
        <w:rPr>
          <w:rStyle w:val="IntensiveHervorhebung"/>
          <w:highlight w:val="green"/>
        </w:rPr>
        <w:t>Die jeweils grössere der berechneten Ungenauigkeiten zählt.)</w:t>
      </w:r>
    </w:p>
    <w:p w14:paraId="17079A5E" w14:textId="77777777" w:rsidR="002E5299" w:rsidRPr="0047231B" w:rsidRDefault="002E5299" w:rsidP="0047231B">
      <w:pPr>
        <w:jc w:val="both"/>
        <w:rPr>
          <w:rStyle w:val="IntensiveHervorhebung"/>
        </w:rPr>
      </w:pPr>
      <w:r w:rsidRPr="00851184">
        <w:rPr>
          <w:rStyle w:val="IntensiveHervorhebung"/>
          <w:highlight w:val="green"/>
        </w:rPr>
        <w:t>Ihr Text...</w:t>
      </w:r>
    </w:p>
    <w:p w14:paraId="1B39A262" w14:textId="77777777" w:rsidR="007458F7" w:rsidRDefault="007458F7" w:rsidP="00400D3B">
      <w:pPr>
        <w:rPr>
          <w:rFonts w:ascii="Calibri" w:hAnsi="Calibri" w:cs="Arial"/>
          <w:sz w:val="24"/>
          <w:szCs w:val="24"/>
        </w:rPr>
      </w:pPr>
    </w:p>
    <w:p w14:paraId="28F6313A" w14:textId="1FCC72BD" w:rsidR="00934E7D" w:rsidRPr="000C7152" w:rsidRDefault="001A50F2" w:rsidP="00400D3B">
      <w:pPr>
        <w:rPr>
          <w:rFonts w:ascii="Calibri" w:hAnsi="Calibri" w:cs="Arial"/>
          <w:sz w:val="24"/>
          <w:szCs w:val="24"/>
        </w:rPr>
      </w:pPr>
      <w:r>
        <w:rPr>
          <w:rFonts w:ascii="Calibri" w:hAnsi="Calibri" w:cs="Arial"/>
          <w:sz w:val="24"/>
          <w:szCs w:val="24"/>
        </w:rPr>
        <w:br w:type="page"/>
      </w:r>
    </w:p>
    <w:p w14:paraId="5CF6D721" w14:textId="295202B2" w:rsidR="00722E54" w:rsidRPr="005400FB" w:rsidRDefault="00FF430F" w:rsidP="002E5299">
      <w:pPr>
        <w:ind w:left="284" w:hanging="284"/>
        <w:rPr>
          <w:rFonts w:asciiTheme="minorHAnsi" w:hAnsiTheme="minorHAnsi" w:cstheme="minorHAnsi"/>
          <w:b/>
          <w:sz w:val="24"/>
          <w:szCs w:val="24"/>
          <w:highlight w:val="green"/>
        </w:rPr>
      </w:pPr>
      <w:r w:rsidRPr="005400FB">
        <w:rPr>
          <w:rFonts w:asciiTheme="minorHAnsi" w:hAnsiTheme="minorHAnsi" w:cstheme="minorHAnsi"/>
          <w:b/>
          <w:sz w:val="24"/>
          <w:szCs w:val="24"/>
          <w:highlight w:val="green"/>
        </w:rPr>
        <w:lastRenderedPageBreak/>
        <w:t>4</w:t>
      </w:r>
      <w:r w:rsidR="00400D3B" w:rsidRPr="005400FB">
        <w:rPr>
          <w:rFonts w:asciiTheme="minorHAnsi" w:hAnsiTheme="minorHAnsi" w:cstheme="minorHAnsi"/>
          <w:b/>
          <w:sz w:val="24"/>
          <w:szCs w:val="24"/>
          <w:highlight w:val="green"/>
        </w:rPr>
        <w:t xml:space="preserve">. </w:t>
      </w:r>
      <w:r w:rsidR="00EB2C0C" w:rsidRPr="005400FB">
        <w:rPr>
          <w:rFonts w:asciiTheme="minorHAnsi" w:hAnsiTheme="minorHAnsi" w:cstheme="minorHAnsi"/>
          <w:b/>
          <w:sz w:val="24"/>
          <w:szCs w:val="24"/>
          <w:highlight w:val="green"/>
        </w:rPr>
        <w:tab/>
      </w:r>
      <w:r w:rsidR="00400D3B" w:rsidRPr="005400FB">
        <w:rPr>
          <w:rFonts w:asciiTheme="minorHAnsi" w:hAnsiTheme="minorHAnsi" w:cstheme="minorHAnsi"/>
          <w:b/>
          <w:sz w:val="24"/>
          <w:szCs w:val="24"/>
          <w:highlight w:val="green"/>
        </w:rPr>
        <w:t>Auswert</w:t>
      </w:r>
      <w:r w:rsidR="006E3D6D" w:rsidRPr="005400FB">
        <w:rPr>
          <w:rFonts w:asciiTheme="minorHAnsi" w:hAnsiTheme="minorHAnsi" w:cstheme="minorHAnsi"/>
          <w:b/>
          <w:sz w:val="24"/>
          <w:szCs w:val="24"/>
          <w:highlight w:val="green"/>
        </w:rPr>
        <w:t>ung, Diskussion, Interpretation</w:t>
      </w:r>
    </w:p>
    <w:p w14:paraId="083DA76A" w14:textId="21FCD10B" w:rsidR="001B0A8B" w:rsidRPr="005400FB" w:rsidRDefault="001B0A8B" w:rsidP="0047231B">
      <w:pPr>
        <w:jc w:val="both"/>
        <w:rPr>
          <w:rStyle w:val="IntensiveHervorhebung"/>
          <w:i w:val="0"/>
          <w:highlight w:val="green"/>
        </w:rPr>
      </w:pPr>
      <w:r w:rsidRPr="005400FB">
        <w:rPr>
          <w:rStyle w:val="IntensiveHervorhebung"/>
          <w:i w:val="0"/>
          <w:highlight w:val="green"/>
        </w:rPr>
        <w:t xml:space="preserve">Versuchen Sie, für die Diskussion aus den gewonnenen Versuchsergebnissen und Beobachtungen möglichst alles herauszuholen. Zu jeder Beobachtung </w:t>
      </w:r>
      <w:r w:rsidR="001A6CC1" w:rsidRPr="005400FB">
        <w:rPr>
          <w:rStyle w:val="IntensiveHervorhebung"/>
          <w:i w:val="0"/>
          <w:highlight w:val="green"/>
        </w:rPr>
        <w:t xml:space="preserve">gibt </w:t>
      </w:r>
      <w:r w:rsidRPr="005400FB">
        <w:rPr>
          <w:rStyle w:val="IntensiveHervorhebung"/>
          <w:i w:val="0"/>
          <w:highlight w:val="green"/>
        </w:rPr>
        <w:t>es eine Interpretation</w:t>
      </w:r>
      <w:r w:rsidR="001A6CC1" w:rsidRPr="005400FB">
        <w:rPr>
          <w:rStyle w:val="IntensiveHervorhebung"/>
          <w:i w:val="0"/>
          <w:highlight w:val="green"/>
        </w:rPr>
        <w:t>.</w:t>
      </w:r>
      <w:r w:rsidR="00692E00" w:rsidRPr="005400FB">
        <w:rPr>
          <w:rStyle w:val="IntensiveHervorhebung"/>
          <w:i w:val="0"/>
          <w:highlight w:val="green"/>
        </w:rPr>
        <w:t xml:space="preserve"> </w:t>
      </w:r>
    </w:p>
    <w:p w14:paraId="7C413D7A" w14:textId="77777777" w:rsidR="001904F5" w:rsidRPr="005400FB" w:rsidRDefault="001904F5" w:rsidP="0047231B">
      <w:pPr>
        <w:jc w:val="both"/>
        <w:rPr>
          <w:rStyle w:val="IntensiveHervorhebung"/>
          <w:i w:val="0"/>
          <w:highlight w:val="green"/>
        </w:rPr>
      </w:pPr>
    </w:p>
    <w:p w14:paraId="1648B8F5" w14:textId="77777777" w:rsidR="00F072E6" w:rsidRPr="005400FB" w:rsidRDefault="001B0A8B" w:rsidP="0047231B">
      <w:pPr>
        <w:jc w:val="both"/>
        <w:rPr>
          <w:rStyle w:val="IntensiveHervorhebung"/>
          <w:i w:val="0"/>
          <w:highlight w:val="green"/>
        </w:rPr>
      </w:pPr>
      <w:r w:rsidRPr="005400FB">
        <w:rPr>
          <w:rStyle w:val="IntensiveHervorhebung"/>
          <w:i w:val="0"/>
          <w:highlight w:val="green"/>
        </w:rPr>
        <w:t>Mögliche Inhalte zum Diskutieren:</w:t>
      </w:r>
    </w:p>
    <w:p w14:paraId="02207F7A" w14:textId="1858808F" w:rsidR="001B0A8B" w:rsidRPr="005400FB" w:rsidRDefault="001B0A8B" w:rsidP="0047231B">
      <w:pPr>
        <w:jc w:val="both"/>
        <w:rPr>
          <w:rStyle w:val="IntensiveHervorhebung"/>
          <w:i w:val="0"/>
          <w:highlight w:val="green"/>
        </w:rPr>
      </w:pPr>
      <w:r w:rsidRPr="005400FB">
        <w:rPr>
          <w:rStyle w:val="IntensiveHervorhebung"/>
          <w:i w:val="0"/>
          <w:highlight w:val="green"/>
        </w:rPr>
        <w:t xml:space="preserve">Übereinstimmung </w:t>
      </w:r>
      <w:proofErr w:type="gramStart"/>
      <w:r w:rsidRPr="005400FB">
        <w:rPr>
          <w:rStyle w:val="IntensiveHervorhebung"/>
          <w:i w:val="0"/>
          <w:highlight w:val="green"/>
        </w:rPr>
        <w:t>der berechneten Volumen</w:t>
      </w:r>
      <w:proofErr w:type="gramEnd"/>
      <w:r w:rsidRPr="005400FB">
        <w:rPr>
          <w:rStyle w:val="IntensiveHervorhebung"/>
          <w:i w:val="0"/>
          <w:highlight w:val="green"/>
        </w:rPr>
        <w:t xml:space="preserve"> von 1 </w:t>
      </w:r>
      <w:proofErr w:type="spellStart"/>
      <w:r w:rsidRPr="005400FB">
        <w:rPr>
          <w:rStyle w:val="IntensiveHervorhebung"/>
          <w:i w:val="0"/>
          <w:highlight w:val="green"/>
        </w:rPr>
        <w:t>mol</w:t>
      </w:r>
      <w:proofErr w:type="spellEnd"/>
      <w:r w:rsidRPr="005400FB">
        <w:rPr>
          <w:rStyle w:val="IntensiveHervorhebung"/>
          <w:i w:val="0"/>
          <w:highlight w:val="green"/>
        </w:rPr>
        <w:t xml:space="preserve"> H2 bei Normbedingungen mit dem theoretischen Normvolumen. </w:t>
      </w:r>
      <w:r w:rsidR="00F072E6" w:rsidRPr="005400FB">
        <w:rPr>
          <w:rStyle w:val="IntensiveHervorhebung"/>
          <w:i w:val="0"/>
          <w:highlight w:val="green"/>
        </w:rPr>
        <w:t xml:space="preserve">Liegt das Normvolumen innerhalb des in der Fehlerabschätzung bestimmten </w:t>
      </w:r>
      <w:proofErr w:type="spellStart"/>
      <w:r w:rsidR="00F072E6" w:rsidRPr="005400FB">
        <w:rPr>
          <w:rStyle w:val="IntensiveHervorhebung"/>
          <w:i w:val="0"/>
          <w:highlight w:val="green"/>
        </w:rPr>
        <w:t>Resultatebereichs</w:t>
      </w:r>
      <w:proofErr w:type="spellEnd"/>
      <w:r w:rsidR="00F072E6" w:rsidRPr="005400FB">
        <w:rPr>
          <w:rStyle w:val="IntensiveHervorhebung"/>
          <w:i w:val="0"/>
          <w:highlight w:val="green"/>
        </w:rPr>
        <w:t>?</w:t>
      </w:r>
      <w:r w:rsidRPr="005400FB">
        <w:rPr>
          <w:rStyle w:val="IntensiveHervorhebung"/>
          <w:i w:val="0"/>
          <w:highlight w:val="green"/>
        </w:rPr>
        <w:t xml:space="preserve"> </w:t>
      </w:r>
    </w:p>
    <w:p w14:paraId="35DE0E6F" w14:textId="541EDB91" w:rsidR="001B0A8B" w:rsidRPr="005400FB" w:rsidRDefault="00F072E6" w:rsidP="0047231B">
      <w:pPr>
        <w:jc w:val="both"/>
        <w:rPr>
          <w:rFonts w:ascii="Calibri" w:hAnsi="Calibri" w:cs="Arial"/>
          <w:iCs/>
          <w:sz w:val="22"/>
          <w:szCs w:val="22"/>
          <w:highlight w:val="green"/>
          <w:lang w:eastAsia="de-DE"/>
        </w:rPr>
      </w:pPr>
      <w:r w:rsidRPr="005400FB">
        <w:rPr>
          <w:rStyle w:val="IntensiveHervorhebung"/>
          <w:i w:val="0"/>
          <w:highlight w:val="green"/>
        </w:rPr>
        <w:t>Welche Arbeitsschritte / welche Bedingungen (evtl. durch Beobachtungen belegt) könnten Ihre Werte verfälschen? Welchen Einfluss hätten diese auf das Endresultat (würde das bestimmte Volumen kleiner oder grösser?)?</w:t>
      </w:r>
      <w:r w:rsidR="0010130B" w:rsidRPr="005400FB">
        <w:rPr>
          <w:rStyle w:val="IntensiveHervorhebung"/>
          <w:i w:val="0"/>
          <w:highlight w:val="green"/>
        </w:rPr>
        <w:t xml:space="preserve"> Könnte man die Methode verbessern, damit die Resultate besser werden? </w:t>
      </w:r>
      <w:r w:rsidR="0010130B" w:rsidRPr="005400FB">
        <w:rPr>
          <w:rFonts w:ascii="Calibri" w:hAnsi="Calibri" w:cs="Arial"/>
          <w:iCs/>
          <w:sz w:val="22"/>
          <w:szCs w:val="22"/>
          <w:highlight w:val="green"/>
          <w:lang w:eastAsia="de-DE"/>
        </w:rPr>
        <w:t xml:space="preserve">Was waren Schwierigkeiten bei der Durchführung? </w:t>
      </w:r>
    </w:p>
    <w:p w14:paraId="6DE07724" w14:textId="0BFC0A38" w:rsidR="001904F5" w:rsidRPr="005400FB" w:rsidRDefault="001904F5" w:rsidP="0047231B">
      <w:pPr>
        <w:jc w:val="both"/>
        <w:rPr>
          <w:rStyle w:val="IntensiveHervorhebung"/>
          <w:i w:val="0"/>
          <w:highlight w:val="green"/>
        </w:rPr>
      </w:pPr>
      <w:r w:rsidRPr="005400FB">
        <w:rPr>
          <w:rStyle w:val="IntensiveHervorhebung"/>
          <w:i w:val="0"/>
          <w:highlight w:val="green"/>
        </w:rPr>
        <w:t>Was zeigt die Verfärbung mit dem Rotkohlsaft?</w:t>
      </w:r>
    </w:p>
    <w:p w14:paraId="343B7909" w14:textId="77777777" w:rsidR="00F072E6" w:rsidRPr="005400FB" w:rsidRDefault="00F072E6" w:rsidP="002E5299">
      <w:pPr>
        <w:pStyle w:val="Vorgabetext1"/>
        <w:tabs>
          <w:tab w:val="left" w:pos="3686"/>
        </w:tabs>
        <w:rPr>
          <w:rFonts w:ascii="Calibri" w:hAnsi="Calibri" w:cs="Arial"/>
          <w:b w:val="0"/>
          <w:sz w:val="22"/>
          <w:szCs w:val="22"/>
          <w:highlight w:val="green"/>
        </w:rPr>
      </w:pPr>
    </w:p>
    <w:p w14:paraId="47892307" w14:textId="2EAF8530" w:rsidR="0051697D" w:rsidRDefault="002E5299" w:rsidP="000736AB">
      <w:pPr>
        <w:pStyle w:val="Vorgabetext1"/>
        <w:tabs>
          <w:tab w:val="left" w:pos="3686"/>
        </w:tabs>
        <w:rPr>
          <w:rFonts w:ascii="Calibri" w:hAnsi="Calibri" w:cs="Arial"/>
          <w:b w:val="0"/>
          <w:sz w:val="22"/>
          <w:szCs w:val="22"/>
        </w:rPr>
      </w:pPr>
      <w:r w:rsidRPr="005400FB">
        <w:rPr>
          <w:rFonts w:ascii="Calibri" w:hAnsi="Calibri" w:cs="Arial"/>
          <w:b w:val="0"/>
          <w:sz w:val="22"/>
          <w:szCs w:val="22"/>
          <w:highlight w:val="green"/>
        </w:rPr>
        <w:t>Ihr Text...</w:t>
      </w:r>
    </w:p>
    <w:p w14:paraId="1E954979" w14:textId="5DCC1C88" w:rsidR="001A50F2" w:rsidRDefault="001A50F2" w:rsidP="000736AB">
      <w:pPr>
        <w:pStyle w:val="Vorgabetext1"/>
        <w:tabs>
          <w:tab w:val="left" w:pos="3686"/>
        </w:tabs>
        <w:rPr>
          <w:rFonts w:ascii="Calibri" w:hAnsi="Calibri" w:cs="Arial"/>
          <w:b w:val="0"/>
          <w:sz w:val="22"/>
          <w:szCs w:val="22"/>
        </w:rPr>
      </w:pPr>
    </w:p>
    <w:p w14:paraId="62C3DA7E" w14:textId="350F8098" w:rsidR="006E2EBE" w:rsidRPr="006E2EBE" w:rsidRDefault="006E2EBE" w:rsidP="006E2EBE">
      <w:pPr>
        <w:rPr>
          <w:rFonts w:ascii="Calibri" w:hAnsi="Calibri" w:cs="Arial"/>
          <w:color w:val="FF0000"/>
        </w:rPr>
      </w:pPr>
      <w:r w:rsidRPr="006E2EBE">
        <w:rPr>
          <w:rFonts w:ascii="Calibri" w:hAnsi="Calibri" w:cs="Arial"/>
          <w:color w:val="FF0000"/>
        </w:rPr>
        <w:t xml:space="preserve">Zu Beginn der Lektion haben wir uns die Temperatur und den Druck vom Messgerät notiert. Die Temperatur war noch relativ tief, da wir die erste Klasse waren, die das Labor benutzte. Im Verlauf der Lektion erhöhte sich die Raumtemperatur, weil der Raum von uns Menschen erwärmt wurde. Da wir nicht alle Messungen gleichzeitig machen konnten, besteht ein Temperaturunterschied zwischen der ersten und der dritten beziehungsweise der vierten und der sechsten Messung. Weil wir in der Gleichung zum Bestimmen des Volumens unter Raumbedingungen bei allen drei Messungen die gemessene Temperatur vom Labor einsetzten, kann es zu kleinen Abweichungen kommen, da sich der Raum während den Messungen leicht erwärmte. </w:t>
      </w:r>
      <w:r>
        <w:rPr>
          <w:rFonts w:ascii="Calibri" w:hAnsi="Calibri" w:cs="Arial"/>
          <w:color w:val="FF0000"/>
        </w:rPr>
        <w:br/>
      </w:r>
      <w:r w:rsidRPr="006E2EBE">
        <w:rPr>
          <w:rFonts w:ascii="Calibri" w:hAnsi="Calibri" w:cs="Arial"/>
          <w:color w:val="FF0000"/>
        </w:rPr>
        <w:t xml:space="preserve">Das </w:t>
      </w:r>
      <w:r w:rsidR="007F03A4">
        <w:rPr>
          <w:rFonts w:ascii="Calibri" w:hAnsi="Calibri" w:cs="Arial"/>
          <w:color w:val="FF0000"/>
        </w:rPr>
        <w:t xml:space="preserve">hat </w:t>
      </w:r>
      <w:r w:rsidRPr="006E2EBE">
        <w:rPr>
          <w:rFonts w:ascii="Calibri" w:hAnsi="Calibri" w:cs="Arial"/>
          <w:color w:val="FF0000"/>
        </w:rPr>
        <w:t>folgende Auswirkungen:</w:t>
      </w:r>
    </w:p>
    <w:p w14:paraId="0EA205D1" w14:textId="77777777" w:rsidR="006E2EBE" w:rsidRPr="006E2EBE" w:rsidRDefault="006E2EBE" w:rsidP="006E2EBE">
      <w:pPr>
        <w:rPr>
          <w:rFonts w:ascii="Calibri" w:hAnsi="Calibri" w:cs="Arial"/>
          <w:color w:val="FF0000"/>
        </w:rPr>
      </w:pPr>
      <w:r w:rsidRPr="006E2EBE">
        <w:rPr>
          <w:rFonts w:ascii="Calibri" w:hAnsi="Calibri" w:cs="Arial"/>
          <w:color w:val="FF0000"/>
        </w:rPr>
        <w:t xml:space="preserve">Das Volumen würde kleiner werden, wenn die Temperatur höher ist. Voraussetzung: Gleich bleibender Druck. </w:t>
      </w:r>
      <w:r w:rsidRPr="006E2EBE">
        <w:rPr>
          <w:rFonts w:ascii="Calibri" w:hAnsi="Calibri" w:cs="Arial"/>
          <w:color w:val="FF0000"/>
        </w:rPr>
        <w:br/>
        <w:t xml:space="preserve">Das Volumen würde grösser werden, wenn der Druck grösser ist </w:t>
      </w:r>
      <w:r w:rsidRPr="006E2EBE">
        <w:rPr>
          <w:rFonts w:ascii="Calibri" w:hAnsi="Calibri" w:cs="Arial"/>
          <w:color w:val="FF0000"/>
        </w:rPr>
        <w:br/>
        <w:t>Voraussetzung: Gleich beliebender Druck</w:t>
      </w:r>
      <w:r w:rsidRPr="006E2EBE">
        <w:rPr>
          <w:rFonts w:ascii="Calibri" w:hAnsi="Calibri" w:cs="Arial"/>
          <w:color w:val="FF0000"/>
        </w:rPr>
        <w:br/>
        <w:t>Wenn beides steigt/sinkt kommt es auf das Verhältnis an, um zu beurteilen, wie sich das Volumen entwickelt.</w:t>
      </w:r>
    </w:p>
    <w:p w14:paraId="7A6F65D2" w14:textId="4D18182F" w:rsidR="001A50F2" w:rsidRDefault="001A50F2" w:rsidP="000736AB">
      <w:pPr>
        <w:pStyle w:val="Vorgabetext1"/>
        <w:tabs>
          <w:tab w:val="left" w:pos="3686"/>
        </w:tabs>
        <w:rPr>
          <w:rFonts w:ascii="Calibri" w:hAnsi="Calibri" w:cs="Arial"/>
          <w:b w:val="0"/>
          <w:sz w:val="22"/>
          <w:szCs w:val="22"/>
        </w:rPr>
      </w:pPr>
    </w:p>
    <w:p w14:paraId="73119224" w14:textId="50A42256" w:rsidR="0051697D" w:rsidRPr="00D14EA5" w:rsidRDefault="001A50F2" w:rsidP="00400D3B">
      <w:pPr>
        <w:rPr>
          <w:rFonts w:ascii="Calibri" w:hAnsi="Calibri" w:cs="Arial"/>
        </w:rPr>
      </w:pPr>
      <w:r w:rsidRPr="00572C7E">
        <w:rPr>
          <w:rFonts w:ascii="Calibri" w:hAnsi="Calibri" w:cs="Arial"/>
          <w:color w:val="FF0000"/>
        </w:rPr>
        <w:t xml:space="preserve">Während dem Versuch bereitete uns das Schneiden des Lithiums Mühe. Wir mussten selber einschätzen, wie viel Lithium wir benötigen, damit es zwischen 0,4 </w:t>
      </w:r>
      <w:r w:rsidR="00DB723C" w:rsidRPr="00572C7E">
        <w:rPr>
          <w:rFonts w:ascii="Calibri" w:hAnsi="Calibri" w:cs="Arial"/>
          <w:color w:val="FF0000"/>
        </w:rPr>
        <w:t>bis</w:t>
      </w:r>
      <w:r w:rsidRPr="00572C7E">
        <w:rPr>
          <w:rFonts w:ascii="Calibri" w:hAnsi="Calibri" w:cs="Arial"/>
          <w:color w:val="FF0000"/>
        </w:rPr>
        <w:t xml:space="preserve"> 0,5 Gramm schwer ist. Die nächste Herausforderung war, dass das Lithium unter dem Messzylinder korrekt platziert wurde. Die Handhabung der Pinzette, mit der wir das Lithium Stück hielten, erwies sich als schwierig</w:t>
      </w:r>
      <w:r w:rsidR="00572C7E" w:rsidRPr="00572C7E">
        <w:rPr>
          <w:rFonts w:ascii="Calibri" w:hAnsi="Calibri" w:cs="Arial"/>
          <w:color w:val="FF0000"/>
        </w:rPr>
        <w:t>, da wir während des ganzen Versuches Handschuhe tragen mussten. Diese schützten uns vor dem Lithium.</w:t>
      </w:r>
      <w:r w:rsidR="001A7496">
        <w:rPr>
          <w:rFonts w:ascii="Calibri" w:hAnsi="Calibri" w:cs="Arial"/>
          <w:color w:val="FF0000"/>
        </w:rPr>
        <w:t xml:space="preserve"> </w:t>
      </w:r>
      <w:r w:rsidR="004917EB">
        <w:rPr>
          <w:rFonts w:ascii="Calibri" w:hAnsi="Calibri" w:cs="Arial"/>
          <w:color w:val="FF0000"/>
        </w:rPr>
        <w:t>Die ungültigen Versuche 3 und 4 stützen diese Aussagen</w:t>
      </w:r>
      <w:r w:rsidR="00D91C0F">
        <w:rPr>
          <w:rFonts w:ascii="Calibri" w:hAnsi="Calibri" w:cs="Arial"/>
          <w:color w:val="FF0000"/>
        </w:rPr>
        <w:t>, d</w:t>
      </w:r>
      <w:r w:rsidR="004917EB">
        <w:rPr>
          <w:rFonts w:ascii="Calibri" w:hAnsi="Calibri" w:cs="Arial"/>
          <w:color w:val="FF0000"/>
        </w:rPr>
        <w:t xml:space="preserve">a bei diesen Versuchen, entweder das </w:t>
      </w:r>
      <w:proofErr w:type="spellStart"/>
      <w:r w:rsidR="004917EB">
        <w:rPr>
          <w:rFonts w:ascii="Calibri" w:hAnsi="Calibri" w:cs="Arial"/>
          <w:color w:val="FF0000"/>
        </w:rPr>
        <w:t>Messsen</w:t>
      </w:r>
      <w:proofErr w:type="spellEnd"/>
      <w:r w:rsidR="004917EB">
        <w:rPr>
          <w:rFonts w:ascii="Calibri" w:hAnsi="Calibri" w:cs="Arial"/>
          <w:color w:val="FF0000"/>
        </w:rPr>
        <w:t xml:space="preserve"> oder </w:t>
      </w:r>
      <w:r w:rsidR="00765C58">
        <w:rPr>
          <w:rFonts w:ascii="Calibri" w:hAnsi="Calibri" w:cs="Arial"/>
          <w:color w:val="FF0000"/>
        </w:rPr>
        <w:t xml:space="preserve">das </w:t>
      </w:r>
      <w:r w:rsidR="004917EB">
        <w:rPr>
          <w:rFonts w:ascii="Calibri" w:hAnsi="Calibri" w:cs="Arial"/>
          <w:color w:val="FF0000"/>
        </w:rPr>
        <w:t xml:space="preserve">Platzieren schiefgelaufen ist. </w:t>
      </w:r>
      <w:r w:rsidR="001A7496">
        <w:rPr>
          <w:rFonts w:ascii="Calibri" w:hAnsi="Calibri" w:cs="Arial"/>
          <w:color w:val="FF0000"/>
        </w:rPr>
        <w:br/>
      </w:r>
      <w:r>
        <w:rPr>
          <w:rFonts w:ascii="Calibri" w:hAnsi="Calibri" w:cs="Arial"/>
        </w:rPr>
        <w:br/>
      </w:r>
    </w:p>
    <w:p w14:paraId="04205DAD" w14:textId="69776F21" w:rsidR="00400D3B" w:rsidRPr="006D0285" w:rsidRDefault="001C73EE" w:rsidP="00545EAC">
      <w:pPr>
        <w:spacing w:after="240"/>
        <w:ind w:left="284" w:hanging="284"/>
        <w:rPr>
          <w:rFonts w:asciiTheme="minorHAnsi" w:hAnsiTheme="minorHAnsi" w:cstheme="minorHAnsi"/>
          <w:b/>
          <w:sz w:val="24"/>
          <w:szCs w:val="24"/>
        </w:rPr>
      </w:pPr>
      <w:r w:rsidRPr="00671EC1">
        <w:rPr>
          <w:rFonts w:ascii="Calibri" w:hAnsi="Calibri" w:cs="Arial"/>
          <w:b/>
          <w:sz w:val="24"/>
          <w:szCs w:val="24"/>
        </w:rPr>
        <w:t>5</w:t>
      </w:r>
      <w:r w:rsidR="00400D3B" w:rsidRPr="00671EC1">
        <w:rPr>
          <w:rFonts w:ascii="Calibri" w:hAnsi="Calibri" w:cs="Arial"/>
          <w:b/>
          <w:sz w:val="24"/>
          <w:szCs w:val="24"/>
        </w:rPr>
        <w:t xml:space="preserve">. </w:t>
      </w:r>
      <w:r w:rsidR="00BB0074" w:rsidRPr="00671EC1">
        <w:rPr>
          <w:rFonts w:ascii="Calibri" w:hAnsi="Calibri" w:cs="Arial"/>
          <w:b/>
          <w:sz w:val="24"/>
          <w:szCs w:val="24"/>
        </w:rPr>
        <w:tab/>
      </w:r>
      <w:r w:rsidR="00400D3B" w:rsidRPr="00671EC1">
        <w:rPr>
          <w:rFonts w:asciiTheme="minorHAnsi" w:hAnsiTheme="minorHAnsi" w:cstheme="minorHAnsi"/>
          <w:b/>
          <w:sz w:val="24"/>
          <w:szCs w:val="24"/>
        </w:rPr>
        <w:t>Quellenangaben</w:t>
      </w:r>
      <w:r w:rsidR="0051697D" w:rsidRPr="006D0285">
        <w:rPr>
          <w:rFonts w:asciiTheme="minorHAnsi" w:hAnsiTheme="minorHAnsi" w:cstheme="minorHAnsi"/>
          <w:b/>
          <w:sz w:val="24"/>
          <w:szCs w:val="24"/>
        </w:rPr>
        <w:t xml:space="preserve"> </w:t>
      </w:r>
      <w:bookmarkStart w:id="6" w:name="_GoBack"/>
      <w:bookmarkEnd w:id="6"/>
    </w:p>
    <w:p w14:paraId="57ADCF45" w14:textId="1AB900EC" w:rsidR="00F072E6" w:rsidRPr="00545EAC" w:rsidRDefault="00545EAC" w:rsidP="00F072E6">
      <w:pPr>
        <w:rPr>
          <w:rFonts w:asciiTheme="minorHAnsi" w:hAnsiTheme="minorHAnsi" w:cstheme="minorHAnsi"/>
          <w:b/>
          <w:bCs/>
          <w:i/>
          <w:lang w:eastAsia="de-DE"/>
        </w:rPr>
      </w:pPr>
      <w:r w:rsidRPr="00545EAC">
        <w:rPr>
          <w:rFonts w:asciiTheme="minorHAnsi" w:hAnsiTheme="minorHAnsi" w:cstheme="minorHAnsi"/>
          <w:b/>
          <w:bCs/>
          <w:i/>
          <w:lang w:eastAsia="de-DE"/>
        </w:rPr>
        <w:t>Berichtsvorlage</w:t>
      </w:r>
      <w:r w:rsidR="006924AD">
        <w:rPr>
          <w:rFonts w:asciiTheme="minorHAnsi" w:hAnsiTheme="minorHAnsi" w:cstheme="minorHAnsi"/>
          <w:b/>
          <w:bCs/>
          <w:i/>
          <w:lang w:eastAsia="de-DE"/>
        </w:rPr>
        <w:t xml:space="preserve"> «</w:t>
      </w:r>
      <w:r w:rsidR="006924AD" w:rsidRPr="006924AD">
        <w:rPr>
          <w:rFonts w:asciiTheme="minorHAnsi" w:hAnsiTheme="minorHAnsi" w:cstheme="minorHAnsi"/>
          <w:b/>
          <w:bCs/>
          <w:i/>
          <w:lang w:eastAsia="de-DE"/>
        </w:rPr>
        <w:t>B_2-02_Berichtsvorlage_Normvolumen_2017.docx</w:t>
      </w:r>
      <w:r w:rsidR="006924AD">
        <w:rPr>
          <w:rFonts w:asciiTheme="minorHAnsi" w:hAnsiTheme="minorHAnsi" w:cstheme="minorHAnsi"/>
          <w:b/>
          <w:bCs/>
          <w:i/>
          <w:lang w:eastAsia="de-DE"/>
        </w:rPr>
        <w:t xml:space="preserve">» </w:t>
      </w:r>
      <w:r w:rsidR="00C64C69">
        <w:rPr>
          <w:rFonts w:asciiTheme="minorHAnsi" w:hAnsiTheme="minorHAnsi" w:cstheme="minorHAnsi"/>
          <w:b/>
          <w:bCs/>
          <w:i/>
          <w:lang w:eastAsia="de-DE"/>
        </w:rPr>
        <w:t xml:space="preserve">Datum: </w:t>
      </w:r>
      <w:r w:rsidR="006924AD">
        <w:rPr>
          <w:rFonts w:asciiTheme="minorHAnsi" w:hAnsiTheme="minorHAnsi" w:cstheme="minorHAnsi"/>
          <w:b/>
          <w:bCs/>
          <w:i/>
          <w:lang w:eastAsia="de-DE"/>
        </w:rPr>
        <w:t>22.12.2017</w:t>
      </w:r>
    </w:p>
    <w:p w14:paraId="4A8192D0" w14:textId="08E642A8" w:rsidR="00F072E6" w:rsidRDefault="00545EAC" w:rsidP="002D44F1">
      <w:pPr>
        <w:pStyle w:val="Listenabsatz"/>
        <w:numPr>
          <w:ilvl w:val="0"/>
          <w:numId w:val="4"/>
        </w:numPr>
        <w:spacing w:after="240"/>
        <w:rPr>
          <w:rFonts w:asciiTheme="minorHAnsi" w:hAnsiTheme="minorHAnsi" w:cstheme="minorHAnsi"/>
          <w:i/>
          <w:szCs w:val="24"/>
        </w:rPr>
      </w:pPr>
      <w:hyperlink r:id="rId11" w:history="1">
        <w:r w:rsidRPr="00545EAC">
          <w:rPr>
            <w:rStyle w:val="Hyperlink"/>
            <w:rFonts w:asciiTheme="minorHAnsi" w:hAnsiTheme="minorHAnsi" w:cstheme="minorHAnsi"/>
            <w:i/>
            <w:szCs w:val="24"/>
          </w:rPr>
          <w:t>https://www.educanet2.ch/wws/9.php#/wws/125520.php?path=%2F76&amp;sid=3611253152425883655139768976931197787538966103</w:t>
        </w:r>
      </w:hyperlink>
    </w:p>
    <w:p w14:paraId="5E9A9E7E" w14:textId="77777777" w:rsidR="00D14EA5" w:rsidRPr="00545EAC" w:rsidRDefault="002D44F1" w:rsidP="00D14EA5">
      <w:pPr>
        <w:rPr>
          <w:rFonts w:asciiTheme="minorHAnsi" w:hAnsiTheme="minorHAnsi" w:cstheme="minorHAnsi"/>
          <w:b/>
          <w:bCs/>
          <w:i/>
          <w:lang w:eastAsia="de-DE"/>
        </w:rPr>
      </w:pPr>
      <w:r w:rsidRPr="002D44F1">
        <w:rPr>
          <w:rFonts w:asciiTheme="minorHAnsi" w:hAnsiTheme="minorHAnsi" w:cstheme="minorHAnsi"/>
          <w:b/>
          <w:bCs/>
          <w:i/>
          <w:lang w:eastAsia="de-DE"/>
        </w:rPr>
        <w:t>Versuchsanleitung</w:t>
      </w:r>
      <w:r w:rsidR="00D14EA5">
        <w:rPr>
          <w:rFonts w:asciiTheme="minorHAnsi" w:hAnsiTheme="minorHAnsi" w:cstheme="minorHAnsi"/>
          <w:b/>
          <w:bCs/>
          <w:i/>
          <w:lang w:eastAsia="de-DE"/>
        </w:rPr>
        <w:t xml:space="preserve"> «</w:t>
      </w:r>
      <w:r w:rsidR="00D14EA5" w:rsidRPr="00D14EA5">
        <w:rPr>
          <w:rFonts w:asciiTheme="minorHAnsi" w:hAnsiTheme="minorHAnsi" w:cstheme="minorHAnsi"/>
          <w:b/>
          <w:bCs/>
          <w:i/>
          <w:lang w:eastAsia="de-DE"/>
        </w:rPr>
        <w:t>V_2-02_Normvolumen_2017.pdf</w:t>
      </w:r>
      <w:r w:rsidR="00D14EA5">
        <w:rPr>
          <w:rFonts w:asciiTheme="minorHAnsi" w:hAnsiTheme="minorHAnsi" w:cstheme="minorHAnsi"/>
          <w:b/>
          <w:bCs/>
          <w:i/>
          <w:lang w:eastAsia="de-DE"/>
        </w:rPr>
        <w:t xml:space="preserve">» </w:t>
      </w:r>
      <w:r w:rsidR="00D14EA5">
        <w:rPr>
          <w:rFonts w:asciiTheme="minorHAnsi" w:hAnsiTheme="minorHAnsi" w:cstheme="minorHAnsi"/>
          <w:b/>
          <w:bCs/>
          <w:i/>
          <w:lang w:eastAsia="de-DE"/>
        </w:rPr>
        <w:t>Datum: 22.12.2017</w:t>
      </w:r>
    </w:p>
    <w:p w14:paraId="4FB6C5BB" w14:textId="22E94BF1" w:rsidR="00545EAC" w:rsidRPr="00D14EA5" w:rsidRDefault="00D14EA5" w:rsidP="00F072E6">
      <w:pPr>
        <w:pStyle w:val="Listenabsatz"/>
        <w:numPr>
          <w:ilvl w:val="0"/>
          <w:numId w:val="4"/>
        </w:numPr>
        <w:spacing w:after="240"/>
        <w:rPr>
          <w:rFonts w:asciiTheme="minorHAnsi" w:hAnsiTheme="minorHAnsi" w:cstheme="minorHAnsi"/>
          <w:i/>
          <w:szCs w:val="24"/>
        </w:rPr>
      </w:pPr>
      <w:hyperlink r:id="rId12" w:history="1">
        <w:r w:rsidRPr="00545EAC">
          <w:rPr>
            <w:rStyle w:val="Hyperlink"/>
            <w:rFonts w:asciiTheme="minorHAnsi" w:hAnsiTheme="minorHAnsi" w:cstheme="minorHAnsi"/>
            <w:i/>
            <w:szCs w:val="24"/>
          </w:rPr>
          <w:t>https://www.educanet2.ch/wws/9.php#/wws/125520.php?path=%2F76&amp;sid=361125315242588365513976897693</w:t>
        </w:r>
        <w:r w:rsidRPr="00545EAC">
          <w:rPr>
            <w:rStyle w:val="Hyperlink"/>
            <w:rFonts w:asciiTheme="minorHAnsi" w:hAnsiTheme="minorHAnsi" w:cstheme="minorHAnsi"/>
            <w:i/>
            <w:szCs w:val="24"/>
          </w:rPr>
          <w:t>1</w:t>
        </w:r>
        <w:r w:rsidRPr="00545EAC">
          <w:rPr>
            <w:rStyle w:val="Hyperlink"/>
            <w:rFonts w:asciiTheme="minorHAnsi" w:hAnsiTheme="minorHAnsi" w:cstheme="minorHAnsi"/>
            <w:i/>
            <w:szCs w:val="24"/>
          </w:rPr>
          <w:t>197787538966103</w:t>
        </w:r>
      </w:hyperlink>
    </w:p>
    <w:p w14:paraId="4AC2E5B5" w14:textId="77777777" w:rsidR="00D14EA5" w:rsidRPr="00545EAC" w:rsidRDefault="00D14EA5" w:rsidP="00D14EA5">
      <w:pPr>
        <w:rPr>
          <w:rFonts w:asciiTheme="minorHAnsi" w:hAnsiTheme="minorHAnsi" w:cstheme="minorHAnsi"/>
          <w:b/>
          <w:bCs/>
          <w:i/>
          <w:lang w:eastAsia="de-DE"/>
        </w:rPr>
      </w:pPr>
      <w:proofErr w:type="spellStart"/>
      <w:r>
        <w:rPr>
          <w:rFonts w:asciiTheme="minorHAnsi" w:hAnsiTheme="minorHAnsi" w:cstheme="minorHAnsi"/>
          <w:b/>
          <w:bCs/>
          <w:i/>
          <w:lang w:eastAsia="de-DE"/>
        </w:rPr>
        <w:t>Fehlerabschätzng</w:t>
      </w:r>
      <w:proofErr w:type="spellEnd"/>
      <w:r>
        <w:rPr>
          <w:rFonts w:asciiTheme="minorHAnsi" w:hAnsiTheme="minorHAnsi" w:cstheme="minorHAnsi"/>
          <w:b/>
          <w:bCs/>
          <w:i/>
          <w:lang w:eastAsia="de-DE"/>
        </w:rPr>
        <w:t xml:space="preserve"> «</w:t>
      </w:r>
      <w:r w:rsidRPr="00D14EA5">
        <w:rPr>
          <w:rFonts w:asciiTheme="minorHAnsi" w:hAnsiTheme="minorHAnsi" w:cstheme="minorHAnsi"/>
          <w:b/>
          <w:bCs/>
          <w:i/>
          <w:lang w:eastAsia="de-DE"/>
        </w:rPr>
        <w:t>P_cl_Tipps_Versuchsberichte.pdf</w:t>
      </w:r>
      <w:r>
        <w:rPr>
          <w:rFonts w:asciiTheme="minorHAnsi" w:hAnsiTheme="minorHAnsi" w:cstheme="minorHAnsi"/>
          <w:b/>
          <w:bCs/>
          <w:i/>
          <w:lang w:eastAsia="de-DE"/>
        </w:rPr>
        <w:t xml:space="preserve">» </w:t>
      </w:r>
      <w:r>
        <w:rPr>
          <w:rFonts w:asciiTheme="minorHAnsi" w:hAnsiTheme="minorHAnsi" w:cstheme="minorHAnsi"/>
          <w:b/>
          <w:bCs/>
          <w:i/>
          <w:lang w:eastAsia="de-DE"/>
        </w:rPr>
        <w:t>Datum: 22.12.2017</w:t>
      </w:r>
    </w:p>
    <w:p w14:paraId="0C40B219" w14:textId="5BD4D16F" w:rsidR="00D14EA5" w:rsidRPr="00D14EA5" w:rsidRDefault="00D14EA5" w:rsidP="00D14EA5">
      <w:pPr>
        <w:pStyle w:val="Listenabsatz"/>
        <w:numPr>
          <w:ilvl w:val="0"/>
          <w:numId w:val="4"/>
        </w:numPr>
        <w:spacing w:after="240"/>
        <w:rPr>
          <w:rStyle w:val="Hyperlink"/>
          <w:rFonts w:asciiTheme="minorHAnsi" w:hAnsiTheme="minorHAnsi" w:cstheme="minorHAnsi"/>
          <w:i/>
          <w:szCs w:val="24"/>
        </w:rPr>
      </w:pPr>
      <w:hyperlink r:id="rId13" w:history="1">
        <w:r w:rsidRPr="00D14EA5">
          <w:rPr>
            <w:rStyle w:val="Hyperlink"/>
            <w:rFonts w:asciiTheme="minorHAnsi" w:hAnsiTheme="minorHAnsi" w:cstheme="minorHAnsi"/>
            <w:i/>
            <w:szCs w:val="24"/>
          </w:rPr>
          <w:t>https://www.educanet2.ch/wws/9.php#/wws/125520.php?path=%2F538&amp;sid=36112531524258836551397689</w:t>
        </w:r>
        <w:r w:rsidRPr="00D14EA5">
          <w:rPr>
            <w:rStyle w:val="Hyperlink"/>
            <w:rFonts w:asciiTheme="minorHAnsi" w:hAnsiTheme="minorHAnsi" w:cstheme="minorHAnsi"/>
            <w:i/>
            <w:szCs w:val="24"/>
          </w:rPr>
          <w:t>7</w:t>
        </w:r>
        <w:r w:rsidRPr="00D14EA5">
          <w:rPr>
            <w:rStyle w:val="Hyperlink"/>
            <w:rFonts w:asciiTheme="minorHAnsi" w:hAnsiTheme="minorHAnsi" w:cstheme="minorHAnsi"/>
            <w:i/>
            <w:szCs w:val="24"/>
          </w:rPr>
          <w:t>7226197787538966103</w:t>
        </w:r>
      </w:hyperlink>
    </w:p>
    <w:p w14:paraId="1157607A" w14:textId="07803576" w:rsidR="00D14EA5" w:rsidRPr="00D14EA5" w:rsidRDefault="00D14EA5" w:rsidP="00D14EA5">
      <w:pPr>
        <w:rPr>
          <w:rFonts w:asciiTheme="minorHAnsi" w:hAnsiTheme="minorHAnsi" w:cstheme="minorHAnsi"/>
          <w:b/>
          <w:bCs/>
          <w:i/>
          <w:lang w:eastAsia="de-DE"/>
        </w:rPr>
      </w:pPr>
      <w:r>
        <w:rPr>
          <w:rFonts w:asciiTheme="minorHAnsi" w:hAnsiTheme="minorHAnsi" w:cstheme="minorHAnsi"/>
          <w:b/>
          <w:bCs/>
          <w:i/>
          <w:lang w:eastAsia="de-DE"/>
        </w:rPr>
        <w:t>Normvolumen «</w:t>
      </w:r>
      <w:r w:rsidRPr="00D14EA5">
        <w:rPr>
          <w:rFonts w:asciiTheme="minorHAnsi" w:hAnsiTheme="minorHAnsi" w:cstheme="minorHAnsi"/>
          <w:b/>
          <w:bCs/>
          <w:i/>
          <w:lang w:eastAsia="de-DE"/>
        </w:rPr>
        <w:t>P_cl_Versuche02.pdf</w:t>
      </w:r>
      <w:r>
        <w:rPr>
          <w:rFonts w:asciiTheme="minorHAnsi" w:hAnsiTheme="minorHAnsi" w:cstheme="minorHAnsi"/>
          <w:b/>
          <w:bCs/>
          <w:i/>
          <w:lang w:eastAsia="de-DE"/>
        </w:rPr>
        <w:t xml:space="preserve">» </w:t>
      </w:r>
      <w:r>
        <w:rPr>
          <w:rFonts w:asciiTheme="minorHAnsi" w:hAnsiTheme="minorHAnsi" w:cstheme="minorHAnsi"/>
          <w:b/>
          <w:bCs/>
          <w:i/>
          <w:lang w:eastAsia="de-DE"/>
        </w:rPr>
        <w:t>Datum: 22.12.2017</w:t>
      </w:r>
    </w:p>
    <w:p w14:paraId="660A5BBB" w14:textId="77777777" w:rsidR="006457CD" w:rsidRPr="006457CD" w:rsidRDefault="00D14EA5" w:rsidP="006457CD">
      <w:pPr>
        <w:pStyle w:val="Listenabsatz"/>
        <w:numPr>
          <w:ilvl w:val="0"/>
          <w:numId w:val="4"/>
        </w:numPr>
        <w:rPr>
          <w:rStyle w:val="Hyperlink"/>
          <w:rFonts w:asciiTheme="minorHAnsi" w:hAnsiTheme="minorHAnsi" w:cstheme="minorHAnsi"/>
          <w:i/>
          <w:szCs w:val="24"/>
        </w:rPr>
      </w:pPr>
      <w:hyperlink r:id="rId14" w:history="1">
        <w:r w:rsidRPr="006457CD">
          <w:rPr>
            <w:rStyle w:val="Hyperlink"/>
            <w:rFonts w:asciiTheme="minorHAnsi" w:hAnsiTheme="minorHAnsi" w:cstheme="minorHAnsi"/>
            <w:i/>
            <w:szCs w:val="24"/>
          </w:rPr>
          <w:t>https://www.educanet2.ch/wws/9.php#/wws/125520.php?path=%2F538&amp;sid=3611253152425883655139768977226197787538966103</w:t>
        </w:r>
      </w:hyperlink>
    </w:p>
    <w:p w14:paraId="4ECF9D63" w14:textId="1C2C2EC1" w:rsidR="006457CD" w:rsidRPr="006457CD" w:rsidRDefault="006457CD" w:rsidP="006457CD">
      <w:r w:rsidRPr="006457CD">
        <w:br w:type="page"/>
      </w:r>
    </w:p>
    <w:p w14:paraId="67EA1C96" w14:textId="361260CF" w:rsidR="00F072E6" w:rsidRPr="00931F45" w:rsidRDefault="00DE289C" w:rsidP="00F072E6">
      <w:pPr>
        <w:rPr>
          <w:rFonts w:asciiTheme="minorHAnsi" w:hAnsiTheme="minorHAnsi" w:cstheme="minorHAnsi"/>
        </w:rPr>
      </w:pPr>
      <w:r w:rsidRPr="00EE5F7F">
        <w:rPr>
          <w:rFonts w:asciiTheme="minorHAnsi" w:hAnsiTheme="minorHAnsi" w:cstheme="minorHAnsi"/>
        </w:rPr>
        <w:lastRenderedPageBreak/>
        <w:t>Wir bestätigen, dass wir sämtliche, in die Vorlage eingefügten Zahlenwerte, Berechnungen und Textabschnitte selbständig erstellt haben.</w:t>
      </w:r>
      <w:r w:rsidR="00097B37">
        <w:rPr>
          <w:rFonts w:asciiTheme="minorHAnsi" w:hAnsiTheme="minorHAnsi" w:cstheme="minorHAnsi"/>
        </w:rPr>
        <w:t xml:space="preserve"> </w:t>
      </w:r>
      <w:r w:rsidR="00F61BB1">
        <w:rPr>
          <w:rFonts w:asciiTheme="minorHAnsi" w:hAnsiTheme="minorHAnsi" w:cstheme="minorHAnsi"/>
        </w:rPr>
        <w:t>In der elektronischen Version zählt das Einsetzen Ihres Namens als Unterschrift.</w:t>
      </w:r>
    </w:p>
    <w:p w14:paraId="1B579D55" w14:textId="77777777" w:rsidR="00F072E6" w:rsidRPr="00931F45" w:rsidRDefault="00F072E6" w:rsidP="00F072E6">
      <w:pPr>
        <w:rPr>
          <w:rFonts w:asciiTheme="minorHAnsi" w:hAnsiTheme="minorHAnsi" w:cstheme="minorHAnsi"/>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0"/>
        <w:gridCol w:w="2220"/>
        <w:gridCol w:w="3820"/>
      </w:tblGrid>
      <w:tr w:rsidR="00F072E6" w:rsidRPr="00931F45" w14:paraId="30F954A4" w14:textId="77777777" w:rsidTr="001C73EE">
        <w:tc>
          <w:tcPr>
            <w:tcW w:w="3020" w:type="dxa"/>
          </w:tcPr>
          <w:p w14:paraId="0B3B7C81" w14:textId="726E8DC1" w:rsidR="00F072E6" w:rsidRPr="00931F45" w:rsidRDefault="00F072E6" w:rsidP="001C73EE">
            <w:pPr>
              <w:rPr>
                <w:rFonts w:ascii="Calibri" w:hAnsi="Calibri" w:cs="Arial"/>
                <w:sz w:val="24"/>
                <w:szCs w:val="24"/>
              </w:rPr>
            </w:pPr>
            <w:r w:rsidRPr="00931F45">
              <w:rPr>
                <w:rFonts w:ascii="Calibri" w:hAnsi="Calibri" w:cs="Arial"/>
                <w:sz w:val="24"/>
                <w:szCs w:val="24"/>
              </w:rPr>
              <w:t>Ort:</w:t>
            </w:r>
            <w:r w:rsidR="0062667B">
              <w:rPr>
                <w:rFonts w:ascii="Calibri" w:hAnsi="Calibri" w:cs="Arial"/>
                <w:sz w:val="24"/>
                <w:szCs w:val="24"/>
              </w:rPr>
              <w:t xml:space="preserve"> Bern</w:t>
            </w:r>
          </w:p>
          <w:p w14:paraId="0424244D" w14:textId="77777777" w:rsidR="00F072E6" w:rsidRPr="00931F45" w:rsidRDefault="00F072E6" w:rsidP="001C73EE">
            <w:pPr>
              <w:rPr>
                <w:rFonts w:ascii="Calibri" w:hAnsi="Calibri" w:cs="Arial"/>
                <w:sz w:val="24"/>
                <w:szCs w:val="24"/>
              </w:rPr>
            </w:pPr>
          </w:p>
        </w:tc>
        <w:tc>
          <w:tcPr>
            <w:tcW w:w="2220" w:type="dxa"/>
          </w:tcPr>
          <w:p w14:paraId="799163BA" w14:textId="77777777" w:rsidR="00F072E6" w:rsidRPr="00931F45" w:rsidRDefault="00F072E6" w:rsidP="001C73EE">
            <w:pPr>
              <w:rPr>
                <w:rFonts w:ascii="Calibri" w:hAnsi="Calibri" w:cs="Arial"/>
                <w:sz w:val="24"/>
                <w:szCs w:val="24"/>
              </w:rPr>
            </w:pPr>
            <w:r w:rsidRPr="00931F45">
              <w:rPr>
                <w:rFonts w:ascii="Calibri" w:hAnsi="Calibri" w:cs="Arial"/>
                <w:sz w:val="24"/>
                <w:szCs w:val="24"/>
              </w:rPr>
              <w:t>Unterschriften:</w:t>
            </w:r>
          </w:p>
        </w:tc>
        <w:tc>
          <w:tcPr>
            <w:tcW w:w="3820" w:type="dxa"/>
            <w:tcBorders>
              <w:bottom w:val="single" w:sz="4" w:space="0" w:color="auto"/>
            </w:tcBorders>
            <w:shd w:val="clear" w:color="auto" w:fill="F2F2F2" w:themeFill="background1" w:themeFillShade="F2"/>
          </w:tcPr>
          <w:p w14:paraId="59ABDAE4" w14:textId="13BC3CB4" w:rsidR="00F072E6" w:rsidRPr="00931F45" w:rsidRDefault="00830263" w:rsidP="009164E4">
            <w:pPr>
              <w:jc w:val="center"/>
              <w:rPr>
                <w:rFonts w:ascii="Calibri" w:hAnsi="Calibri" w:cs="Arial"/>
                <w:sz w:val="24"/>
                <w:szCs w:val="24"/>
              </w:rPr>
            </w:pPr>
            <w:r>
              <w:rPr>
                <w:rFonts w:ascii="Calibri" w:hAnsi="Calibri" w:cs="Arial"/>
                <w:sz w:val="24"/>
                <w:szCs w:val="24"/>
              </w:rPr>
              <w:t>Abidin Vejseli</w:t>
            </w:r>
          </w:p>
        </w:tc>
      </w:tr>
      <w:tr w:rsidR="00F072E6" w:rsidRPr="00931F45" w14:paraId="6B3BAFE3" w14:textId="77777777" w:rsidTr="001C73EE">
        <w:tc>
          <w:tcPr>
            <w:tcW w:w="3020" w:type="dxa"/>
          </w:tcPr>
          <w:p w14:paraId="6830DC0F" w14:textId="07AB79BC" w:rsidR="00F072E6" w:rsidRPr="00931F45" w:rsidRDefault="00F072E6" w:rsidP="001C73EE">
            <w:pPr>
              <w:rPr>
                <w:rFonts w:ascii="Calibri" w:hAnsi="Calibri" w:cs="Arial"/>
                <w:sz w:val="24"/>
                <w:szCs w:val="24"/>
              </w:rPr>
            </w:pPr>
            <w:r w:rsidRPr="00931F45">
              <w:rPr>
                <w:rFonts w:ascii="Calibri" w:hAnsi="Calibri" w:cs="Arial"/>
                <w:sz w:val="24"/>
                <w:szCs w:val="24"/>
              </w:rPr>
              <w:t>Datum:</w:t>
            </w:r>
            <w:r w:rsidR="0062667B">
              <w:rPr>
                <w:rFonts w:ascii="Calibri" w:hAnsi="Calibri" w:cs="Arial"/>
                <w:sz w:val="24"/>
                <w:szCs w:val="24"/>
              </w:rPr>
              <w:t xml:space="preserve"> 22.12.2017</w:t>
            </w:r>
          </w:p>
          <w:p w14:paraId="35772C67" w14:textId="77777777" w:rsidR="00F072E6" w:rsidRPr="00931F45" w:rsidRDefault="00F072E6" w:rsidP="001C73EE">
            <w:pPr>
              <w:rPr>
                <w:rFonts w:ascii="Calibri" w:hAnsi="Calibri" w:cs="Arial"/>
                <w:sz w:val="24"/>
                <w:szCs w:val="24"/>
              </w:rPr>
            </w:pPr>
          </w:p>
        </w:tc>
        <w:tc>
          <w:tcPr>
            <w:tcW w:w="2220" w:type="dxa"/>
          </w:tcPr>
          <w:p w14:paraId="37EF360C" w14:textId="77777777" w:rsidR="00F072E6" w:rsidRPr="00931F45" w:rsidRDefault="00F072E6" w:rsidP="001C73EE">
            <w:pPr>
              <w:rPr>
                <w:rFonts w:ascii="Calibri" w:hAnsi="Calibri" w:cs="Arial"/>
                <w:sz w:val="24"/>
                <w:szCs w:val="24"/>
              </w:rPr>
            </w:pPr>
          </w:p>
        </w:tc>
        <w:tc>
          <w:tcPr>
            <w:tcW w:w="3820" w:type="dxa"/>
            <w:tcBorders>
              <w:top w:val="single" w:sz="4" w:space="0" w:color="auto"/>
              <w:bottom w:val="single" w:sz="4" w:space="0" w:color="auto"/>
            </w:tcBorders>
            <w:shd w:val="clear" w:color="auto" w:fill="F2F2F2" w:themeFill="background1" w:themeFillShade="F2"/>
          </w:tcPr>
          <w:p w14:paraId="6EF940E6" w14:textId="6A08F629" w:rsidR="00F072E6" w:rsidRPr="00931F45" w:rsidRDefault="00830263" w:rsidP="009164E4">
            <w:pPr>
              <w:jc w:val="center"/>
              <w:rPr>
                <w:rFonts w:ascii="Calibri" w:hAnsi="Calibri" w:cs="Arial"/>
                <w:sz w:val="24"/>
                <w:szCs w:val="24"/>
              </w:rPr>
            </w:pPr>
            <w:r>
              <w:rPr>
                <w:rFonts w:ascii="Calibri" w:hAnsi="Calibri" w:cs="Arial"/>
                <w:sz w:val="24"/>
                <w:szCs w:val="24"/>
              </w:rPr>
              <w:t xml:space="preserve">Marc </w:t>
            </w:r>
            <w:proofErr w:type="spellStart"/>
            <w:r>
              <w:rPr>
                <w:rFonts w:ascii="Calibri" w:hAnsi="Calibri" w:cs="Arial"/>
                <w:sz w:val="24"/>
                <w:szCs w:val="24"/>
              </w:rPr>
              <w:t>Binggeli</w:t>
            </w:r>
            <w:proofErr w:type="spellEnd"/>
          </w:p>
        </w:tc>
      </w:tr>
      <w:tr w:rsidR="00F072E6" w:rsidRPr="00931F45" w14:paraId="73568342" w14:textId="77777777" w:rsidTr="001C73EE">
        <w:tc>
          <w:tcPr>
            <w:tcW w:w="3020" w:type="dxa"/>
          </w:tcPr>
          <w:p w14:paraId="6BD78CE0" w14:textId="77777777" w:rsidR="00F072E6" w:rsidRPr="00931F45" w:rsidRDefault="00F072E6" w:rsidP="001C73EE">
            <w:pPr>
              <w:rPr>
                <w:rFonts w:ascii="Calibri" w:hAnsi="Calibri" w:cs="Arial"/>
                <w:sz w:val="24"/>
                <w:szCs w:val="24"/>
              </w:rPr>
            </w:pPr>
          </w:p>
          <w:p w14:paraId="47445F7E" w14:textId="77777777" w:rsidR="00F072E6" w:rsidRPr="00931F45" w:rsidRDefault="00F072E6" w:rsidP="001C73EE">
            <w:pPr>
              <w:rPr>
                <w:rFonts w:ascii="Calibri" w:hAnsi="Calibri" w:cs="Arial"/>
                <w:sz w:val="24"/>
                <w:szCs w:val="24"/>
              </w:rPr>
            </w:pPr>
          </w:p>
        </w:tc>
        <w:tc>
          <w:tcPr>
            <w:tcW w:w="2220" w:type="dxa"/>
          </w:tcPr>
          <w:p w14:paraId="251030D4" w14:textId="77777777" w:rsidR="00F072E6" w:rsidRPr="00931F45" w:rsidRDefault="00F072E6" w:rsidP="001C73EE">
            <w:pPr>
              <w:rPr>
                <w:rFonts w:ascii="Calibri" w:hAnsi="Calibri" w:cs="Arial"/>
                <w:sz w:val="24"/>
                <w:szCs w:val="24"/>
              </w:rPr>
            </w:pPr>
          </w:p>
        </w:tc>
        <w:tc>
          <w:tcPr>
            <w:tcW w:w="3820" w:type="dxa"/>
            <w:tcBorders>
              <w:top w:val="single" w:sz="4" w:space="0" w:color="auto"/>
              <w:bottom w:val="single" w:sz="4" w:space="0" w:color="auto"/>
            </w:tcBorders>
            <w:shd w:val="clear" w:color="auto" w:fill="F2F2F2" w:themeFill="background1" w:themeFillShade="F2"/>
          </w:tcPr>
          <w:p w14:paraId="792DF680" w14:textId="330C3044" w:rsidR="00F072E6" w:rsidRPr="00931F45" w:rsidRDefault="007A6AA7" w:rsidP="007A6AA7">
            <w:pPr>
              <w:jc w:val="center"/>
              <w:rPr>
                <w:rFonts w:ascii="Calibri" w:hAnsi="Calibri" w:cs="Arial"/>
                <w:sz w:val="24"/>
                <w:szCs w:val="24"/>
              </w:rPr>
            </w:pPr>
            <w:r>
              <w:rPr>
                <w:rFonts w:ascii="Calibri" w:hAnsi="Calibri" w:cs="Arial"/>
                <w:sz w:val="24"/>
                <w:szCs w:val="24"/>
              </w:rPr>
              <w:t>-</w:t>
            </w:r>
          </w:p>
        </w:tc>
      </w:tr>
    </w:tbl>
    <w:p w14:paraId="64F3C5C9" w14:textId="149F5EC5" w:rsidR="00BF755E" w:rsidRPr="00524F68" w:rsidRDefault="00BF755E" w:rsidP="000736AB">
      <w:pPr>
        <w:tabs>
          <w:tab w:val="left" w:pos="3580"/>
        </w:tabs>
        <w:rPr>
          <w:rFonts w:ascii="Calibri" w:hAnsi="Calibri" w:cs="Arial"/>
          <w:sz w:val="24"/>
          <w:szCs w:val="24"/>
        </w:rPr>
      </w:pPr>
    </w:p>
    <w:sectPr w:rsidR="00BF755E" w:rsidRPr="00524F68" w:rsidSect="00840280">
      <w:headerReference w:type="default" r:id="rId15"/>
      <w:footerReference w:type="default" r:id="rId16"/>
      <w:type w:val="continuous"/>
      <w:pgSz w:w="11906" w:h="16838"/>
      <w:pgMar w:top="1418" w:right="1418" w:bottom="1134"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36A22C" w14:textId="77777777" w:rsidR="00BE32D4" w:rsidRDefault="00BE32D4" w:rsidP="00EB43CE">
      <w:r>
        <w:separator/>
      </w:r>
    </w:p>
  </w:endnote>
  <w:endnote w:type="continuationSeparator" w:id="0">
    <w:p w14:paraId="3C9650F3" w14:textId="77777777" w:rsidR="00BE32D4" w:rsidRDefault="00BE32D4" w:rsidP="00EB43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AvantGarde">
    <w:altName w:val="Century Gothic"/>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A00002EF" w:usb1="4000004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5E4C98" w14:textId="0703143C" w:rsidR="001A7496" w:rsidRPr="00376377" w:rsidRDefault="001A7496" w:rsidP="0038486D">
    <w:pPr>
      <w:pStyle w:val="Fuzeile"/>
      <w:jc w:val="right"/>
      <w:rPr>
        <w:rFonts w:ascii="Arial" w:hAnsi="Arial" w:cs="Arial"/>
        <w:sz w:val="16"/>
        <w:szCs w:val="16"/>
      </w:rPr>
    </w:pPr>
    <w:r w:rsidRPr="006E405E">
      <w:rPr>
        <w:rFonts w:ascii="Arial" w:hAnsi="Arial" w:cs="Arial"/>
        <w:sz w:val="16"/>
        <w:szCs w:val="16"/>
        <w:lang w:val="de-DE"/>
      </w:rPr>
      <w:fldChar w:fldCharType="begin"/>
    </w:r>
    <w:r w:rsidRPr="006E405E">
      <w:rPr>
        <w:rFonts w:ascii="Arial" w:hAnsi="Arial" w:cs="Arial"/>
        <w:sz w:val="16"/>
        <w:szCs w:val="16"/>
        <w:lang w:val="de-DE"/>
      </w:rPr>
      <w:instrText xml:space="preserve"> FILENAME </w:instrText>
    </w:r>
    <w:r w:rsidRPr="006E405E">
      <w:rPr>
        <w:rFonts w:ascii="Arial" w:hAnsi="Arial" w:cs="Arial"/>
        <w:sz w:val="16"/>
        <w:szCs w:val="16"/>
        <w:lang w:val="de-DE"/>
      </w:rPr>
      <w:fldChar w:fldCharType="separate"/>
    </w:r>
    <w:r>
      <w:rPr>
        <w:rFonts w:ascii="Arial" w:hAnsi="Arial" w:cs="Arial"/>
        <w:noProof/>
        <w:sz w:val="16"/>
        <w:szCs w:val="16"/>
        <w:lang w:val="de-DE"/>
      </w:rPr>
      <w:t>B_2-02_Berichtsvorlage_Normvolumen_2017.docx</w:t>
    </w:r>
    <w:r w:rsidRPr="006E405E">
      <w:rPr>
        <w:rFonts w:ascii="Arial" w:hAnsi="Arial" w:cs="Arial"/>
        <w:sz w:val="16"/>
        <w:szCs w:val="16"/>
        <w:lang w:val="de-DE"/>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220D3F" w14:textId="77777777" w:rsidR="001A7496" w:rsidRPr="00376377" w:rsidRDefault="001A7496" w:rsidP="005A3EC8">
    <w:pPr>
      <w:pStyle w:val="Fuzeile"/>
      <w:jc w:val="right"/>
      <w:rPr>
        <w:rFonts w:ascii="Arial" w:hAnsi="Arial" w:cs="Arial"/>
        <w:sz w:val="16"/>
        <w:szCs w:val="16"/>
      </w:rPr>
    </w:pPr>
    <w:r w:rsidRPr="006E405E">
      <w:rPr>
        <w:rFonts w:ascii="Arial" w:hAnsi="Arial" w:cs="Arial"/>
        <w:sz w:val="16"/>
        <w:szCs w:val="16"/>
        <w:lang w:val="de-DE"/>
      </w:rPr>
      <w:fldChar w:fldCharType="begin"/>
    </w:r>
    <w:r w:rsidRPr="006E405E">
      <w:rPr>
        <w:rFonts w:ascii="Arial" w:hAnsi="Arial" w:cs="Arial"/>
        <w:sz w:val="16"/>
        <w:szCs w:val="16"/>
        <w:lang w:val="de-DE"/>
      </w:rPr>
      <w:instrText xml:space="preserve"> FILENAME </w:instrText>
    </w:r>
    <w:r w:rsidRPr="006E405E">
      <w:rPr>
        <w:rFonts w:ascii="Arial" w:hAnsi="Arial" w:cs="Arial"/>
        <w:sz w:val="16"/>
        <w:szCs w:val="16"/>
        <w:lang w:val="de-DE"/>
      </w:rPr>
      <w:fldChar w:fldCharType="separate"/>
    </w:r>
    <w:r>
      <w:rPr>
        <w:rFonts w:ascii="Arial" w:hAnsi="Arial" w:cs="Arial"/>
        <w:noProof/>
        <w:sz w:val="16"/>
        <w:szCs w:val="16"/>
        <w:lang w:val="de-DE"/>
      </w:rPr>
      <w:t>B_2-02_Berichtsvorlage_Normvolumen_2017.docx</w:t>
    </w:r>
    <w:r w:rsidRPr="006E405E">
      <w:rPr>
        <w:rFonts w:ascii="Arial" w:hAnsi="Arial" w:cs="Arial"/>
        <w:sz w:val="16"/>
        <w:szCs w:val="16"/>
        <w:lang w:val="de-DE"/>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8046C4" w14:textId="77777777" w:rsidR="00BE32D4" w:rsidRDefault="00BE32D4" w:rsidP="00EB43CE">
      <w:r>
        <w:separator/>
      </w:r>
    </w:p>
  </w:footnote>
  <w:footnote w:type="continuationSeparator" w:id="0">
    <w:p w14:paraId="2DE11B6D" w14:textId="77777777" w:rsidR="00BE32D4" w:rsidRDefault="00BE32D4" w:rsidP="00EB43C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6DE80B" w14:textId="02F664F3" w:rsidR="001A7496" w:rsidRPr="001D487D" w:rsidRDefault="001A7496">
    <w:pPr>
      <w:pStyle w:val="Kopfzeile"/>
      <w:jc w:val="center"/>
      <w:rPr>
        <w:rFonts w:ascii="Arial" w:hAnsi="Arial" w:cs="Arial"/>
        <w:sz w:val="18"/>
        <w:szCs w:val="16"/>
      </w:rPr>
    </w:pPr>
  </w:p>
  <w:p w14:paraId="6168B6DF" w14:textId="70D61A5C" w:rsidR="001A7496" w:rsidRPr="002A5C3F" w:rsidRDefault="001A7496" w:rsidP="0098501A">
    <w:pPr>
      <w:rPr>
        <w:rFonts w:asciiTheme="minorHAnsi" w:hAnsiTheme="minorHAnsi" w:cstheme="minorHAnsi"/>
        <w:b/>
        <w:sz w:val="28"/>
        <w:szCs w:val="24"/>
      </w:rPr>
    </w:pPr>
    <w:r>
      <w:rPr>
        <w:rFonts w:asciiTheme="minorHAnsi" w:hAnsiTheme="minorHAnsi" w:cstheme="minorHAnsi"/>
        <w:b/>
        <w:sz w:val="28"/>
        <w:szCs w:val="24"/>
      </w:rPr>
      <w:t>Versuch 2.02:  Normvolumen</w:t>
    </w:r>
  </w:p>
  <w:p w14:paraId="0A6BDBEB" w14:textId="77777777" w:rsidR="001A7496" w:rsidRDefault="001A7496">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Arial" w:hAnsi="Arial" w:cs="Arial"/>
        <w:sz w:val="18"/>
        <w:szCs w:val="16"/>
      </w:rPr>
      <w:id w:val="-1319728681"/>
      <w:docPartObj>
        <w:docPartGallery w:val="Page Numbers (Top of Page)"/>
        <w:docPartUnique/>
      </w:docPartObj>
    </w:sdtPr>
    <w:sdtEndPr/>
    <w:sdtContent>
      <w:p w14:paraId="65DB054C" w14:textId="15C6847F" w:rsidR="001A7496" w:rsidRPr="001D487D" w:rsidRDefault="001A7496">
        <w:pPr>
          <w:pStyle w:val="Kopfzeile"/>
          <w:jc w:val="center"/>
          <w:rPr>
            <w:rFonts w:ascii="Arial" w:hAnsi="Arial" w:cs="Arial"/>
            <w:sz w:val="18"/>
            <w:szCs w:val="16"/>
          </w:rPr>
        </w:pPr>
        <w:r>
          <w:fldChar w:fldCharType="begin"/>
        </w:r>
        <w:r>
          <w:instrText>PAGE   \* MERGEFORMAT</w:instrText>
        </w:r>
        <w:r>
          <w:fldChar w:fldCharType="separate"/>
        </w:r>
        <w:r w:rsidR="00671EC1" w:rsidRPr="00671EC1">
          <w:rPr>
            <w:rFonts w:ascii="Arial" w:hAnsi="Arial" w:cs="Arial"/>
            <w:noProof/>
            <w:sz w:val="18"/>
            <w:szCs w:val="16"/>
            <w:lang w:val="de-DE"/>
          </w:rPr>
          <w:t>7</w:t>
        </w:r>
        <w:r>
          <w:rPr>
            <w:rFonts w:ascii="Arial" w:hAnsi="Arial" w:cs="Arial"/>
            <w:noProof/>
            <w:sz w:val="18"/>
            <w:szCs w:val="16"/>
            <w:lang w:val="de-DE"/>
          </w:rPr>
          <w:fldChar w:fldCharType="end"/>
        </w:r>
      </w:p>
    </w:sdtContent>
  </w:sdt>
  <w:p w14:paraId="1E672920" w14:textId="77777777" w:rsidR="001A7496" w:rsidRDefault="001A7496">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8E22FC"/>
    <w:multiLevelType w:val="hybridMultilevel"/>
    <w:tmpl w:val="ACB08636"/>
    <w:lvl w:ilvl="0" w:tplc="CA0E0530">
      <w:start w:val="1"/>
      <w:numFmt w:val="bullet"/>
      <w:lvlText w:val=""/>
      <w:lvlJc w:val="left"/>
      <w:pPr>
        <w:ind w:left="720" w:hanging="360"/>
      </w:pPr>
      <w:rPr>
        <w:rFonts w:ascii="Symbol" w:hAnsi="Symbol" w:hint="default"/>
        <w:color w:val="auto"/>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0AAD40B1"/>
    <w:multiLevelType w:val="hybridMultilevel"/>
    <w:tmpl w:val="3092C71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6F1A0C19"/>
    <w:multiLevelType w:val="hybridMultilevel"/>
    <w:tmpl w:val="896C702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72F863C9"/>
    <w:multiLevelType w:val="hybridMultilevel"/>
    <w:tmpl w:val="C3BEEC7A"/>
    <w:lvl w:ilvl="0" w:tplc="F3269048">
      <w:numFmt w:val="bullet"/>
      <w:lvlText w:val="-"/>
      <w:lvlJc w:val="left"/>
      <w:pPr>
        <w:ind w:left="720" w:hanging="360"/>
      </w:pPr>
      <w:rPr>
        <w:rFonts w:ascii="Calibri" w:eastAsia="Times New Roman"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isplayBackgroundShape/>
  <w:hideSpellingErrors/>
  <w:hideGrammaticalErrors/>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13F9C"/>
    <w:rsid w:val="00002562"/>
    <w:rsid w:val="00003520"/>
    <w:rsid w:val="000057A5"/>
    <w:rsid w:val="0001227E"/>
    <w:rsid w:val="000122D0"/>
    <w:rsid w:val="00013F9C"/>
    <w:rsid w:val="000233EE"/>
    <w:rsid w:val="00025590"/>
    <w:rsid w:val="000263CC"/>
    <w:rsid w:val="0002648A"/>
    <w:rsid w:val="00030FDC"/>
    <w:rsid w:val="00035198"/>
    <w:rsid w:val="00042212"/>
    <w:rsid w:val="00060493"/>
    <w:rsid w:val="00072865"/>
    <w:rsid w:val="000736AB"/>
    <w:rsid w:val="000765CE"/>
    <w:rsid w:val="00081951"/>
    <w:rsid w:val="00086DCA"/>
    <w:rsid w:val="0009105D"/>
    <w:rsid w:val="0009228E"/>
    <w:rsid w:val="000957F9"/>
    <w:rsid w:val="00096203"/>
    <w:rsid w:val="00097B37"/>
    <w:rsid w:val="000A0F1B"/>
    <w:rsid w:val="000B10F6"/>
    <w:rsid w:val="000B3602"/>
    <w:rsid w:val="000B7BE3"/>
    <w:rsid w:val="000C0388"/>
    <w:rsid w:val="000C28BA"/>
    <w:rsid w:val="000C6841"/>
    <w:rsid w:val="000C7152"/>
    <w:rsid w:val="000D23CC"/>
    <w:rsid w:val="000D54C2"/>
    <w:rsid w:val="000E1CAD"/>
    <w:rsid w:val="000E37EF"/>
    <w:rsid w:val="000E7474"/>
    <w:rsid w:val="000F0C65"/>
    <w:rsid w:val="000F55CF"/>
    <w:rsid w:val="00100A5A"/>
    <w:rsid w:val="0010130B"/>
    <w:rsid w:val="001057D0"/>
    <w:rsid w:val="00111E23"/>
    <w:rsid w:val="001128B0"/>
    <w:rsid w:val="00113AAA"/>
    <w:rsid w:val="00114E36"/>
    <w:rsid w:val="001244D9"/>
    <w:rsid w:val="001372A7"/>
    <w:rsid w:val="001412FB"/>
    <w:rsid w:val="001463CC"/>
    <w:rsid w:val="001467DE"/>
    <w:rsid w:val="00150FBE"/>
    <w:rsid w:val="001511D2"/>
    <w:rsid w:val="001544BE"/>
    <w:rsid w:val="001628CB"/>
    <w:rsid w:val="001633C5"/>
    <w:rsid w:val="00165584"/>
    <w:rsid w:val="001665AC"/>
    <w:rsid w:val="00166901"/>
    <w:rsid w:val="00166920"/>
    <w:rsid w:val="00173733"/>
    <w:rsid w:val="00174827"/>
    <w:rsid w:val="00174EED"/>
    <w:rsid w:val="00181BEF"/>
    <w:rsid w:val="00183778"/>
    <w:rsid w:val="00184706"/>
    <w:rsid w:val="001904F5"/>
    <w:rsid w:val="001930F9"/>
    <w:rsid w:val="00196B77"/>
    <w:rsid w:val="001A47A4"/>
    <w:rsid w:val="001A50F2"/>
    <w:rsid w:val="001A6CC1"/>
    <w:rsid w:val="001A7496"/>
    <w:rsid w:val="001B0A21"/>
    <w:rsid w:val="001B0A8B"/>
    <w:rsid w:val="001B1884"/>
    <w:rsid w:val="001B3046"/>
    <w:rsid w:val="001B4054"/>
    <w:rsid w:val="001B682F"/>
    <w:rsid w:val="001C1A28"/>
    <w:rsid w:val="001C39AB"/>
    <w:rsid w:val="001C73EE"/>
    <w:rsid w:val="001C7A45"/>
    <w:rsid w:val="001D12FA"/>
    <w:rsid w:val="001D487D"/>
    <w:rsid w:val="001E4220"/>
    <w:rsid w:val="001E4A12"/>
    <w:rsid w:val="001E58B1"/>
    <w:rsid w:val="001F1112"/>
    <w:rsid w:val="001F262D"/>
    <w:rsid w:val="001F40F8"/>
    <w:rsid w:val="002018C4"/>
    <w:rsid w:val="0020396D"/>
    <w:rsid w:val="0021697D"/>
    <w:rsid w:val="002214B2"/>
    <w:rsid w:val="002413E4"/>
    <w:rsid w:val="00241ACF"/>
    <w:rsid w:val="00247DF9"/>
    <w:rsid w:val="0025154A"/>
    <w:rsid w:val="00252405"/>
    <w:rsid w:val="00255304"/>
    <w:rsid w:val="002559CC"/>
    <w:rsid w:val="00263753"/>
    <w:rsid w:val="002647AE"/>
    <w:rsid w:val="00266889"/>
    <w:rsid w:val="0027705A"/>
    <w:rsid w:val="002854FD"/>
    <w:rsid w:val="00291D4F"/>
    <w:rsid w:val="00294C5E"/>
    <w:rsid w:val="00294CDF"/>
    <w:rsid w:val="002A1D91"/>
    <w:rsid w:val="002A2F3F"/>
    <w:rsid w:val="002A3F54"/>
    <w:rsid w:val="002A5C3F"/>
    <w:rsid w:val="002B4085"/>
    <w:rsid w:val="002B4268"/>
    <w:rsid w:val="002C5E6A"/>
    <w:rsid w:val="002C72D6"/>
    <w:rsid w:val="002D26F9"/>
    <w:rsid w:val="002D4228"/>
    <w:rsid w:val="002D44F1"/>
    <w:rsid w:val="002D6E34"/>
    <w:rsid w:val="002E0C84"/>
    <w:rsid w:val="002E0EA2"/>
    <w:rsid w:val="002E5299"/>
    <w:rsid w:val="002E7D68"/>
    <w:rsid w:val="002F7640"/>
    <w:rsid w:val="003007AA"/>
    <w:rsid w:val="003029C0"/>
    <w:rsid w:val="00303F37"/>
    <w:rsid w:val="0032168F"/>
    <w:rsid w:val="00326ED2"/>
    <w:rsid w:val="003346CA"/>
    <w:rsid w:val="00334DE7"/>
    <w:rsid w:val="0033588A"/>
    <w:rsid w:val="00335CA5"/>
    <w:rsid w:val="00337276"/>
    <w:rsid w:val="003451BB"/>
    <w:rsid w:val="003468FF"/>
    <w:rsid w:val="0035009B"/>
    <w:rsid w:val="00351DA5"/>
    <w:rsid w:val="00373CCB"/>
    <w:rsid w:val="00374158"/>
    <w:rsid w:val="00376377"/>
    <w:rsid w:val="0038134B"/>
    <w:rsid w:val="00382A52"/>
    <w:rsid w:val="00382AC7"/>
    <w:rsid w:val="00383DDD"/>
    <w:rsid w:val="00383F9A"/>
    <w:rsid w:val="0038486D"/>
    <w:rsid w:val="0038502F"/>
    <w:rsid w:val="00395D25"/>
    <w:rsid w:val="0039631C"/>
    <w:rsid w:val="00397488"/>
    <w:rsid w:val="003A3D04"/>
    <w:rsid w:val="003A3F09"/>
    <w:rsid w:val="003A51A8"/>
    <w:rsid w:val="003A647D"/>
    <w:rsid w:val="003A7DAA"/>
    <w:rsid w:val="003B0AC7"/>
    <w:rsid w:val="003B1B4D"/>
    <w:rsid w:val="003B3FE4"/>
    <w:rsid w:val="003B5A61"/>
    <w:rsid w:val="003C161F"/>
    <w:rsid w:val="003D385D"/>
    <w:rsid w:val="003D3873"/>
    <w:rsid w:val="003D3E89"/>
    <w:rsid w:val="003D6C58"/>
    <w:rsid w:val="003D6FCA"/>
    <w:rsid w:val="003E11D9"/>
    <w:rsid w:val="003F14CF"/>
    <w:rsid w:val="003F1C87"/>
    <w:rsid w:val="003F1E83"/>
    <w:rsid w:val="003F237C"/>
    <w:rsid w:val="00400D3B"/>
    <w:rsid w:val="004033A3"/>
    <w:rsid w:val="00406502"/>
    <w:rsid w:val="00410B9C"/>
    <w:rsid w:val="004146EC"/>
    <w:rsid w:val="00417B4B"/>
    <w:rsid w:val="00417FAC"/>
    <w:rsid w:val="00421E74"/>
    <w:rsid w:val="004239D4"/>
    <w:rsid w:val="004240F7"/>
    <w:rsid w:val="00426D9C"/>
    <w:rsid w:val="0042743E"/>
    <w:rsid w:val="004274BB"/>
    <w:rsid w:val="004326DA"/>
    <w:rsid w:val="004333E2"/>
    <w:rsid w:val="00434526"/>
    <w:rsid w:val="00437AE7"/>
    <w:rsid w:val="00440231"/>
    <w:rsid w:val="00441172"/>
    <w:rsid w:val="004424AB"/>
    <w:rsid w:val="00446F6B"/>
    <w:rsid w:val="004561BD"/>
    <w:rsid w:val="004573D1"/>
    <w:rsid w:val="004636FC"/>
    <w:rsid w:val="0047231B"/>
    <w:rsid w:val="0047422C"/>
    <w:rsid w:val="004774A6"/>
    <w:rsid w:val="00480D3E"/>
    <w:rsid w:val="00482F29"/>
    <w:rsid w:val="00483267"/>
    <w:rsid w:val="004863E6"/>
    <w:rsid w:val="0048735A"/>
    <w:rsid w:val="004908AA"/>
    <w:rsid w:val="004917EB"/>
    <w:rsid w:val="0049198F"/>
    <w:rsid w:val="00494C7E"/>
    <w:rsid w:val="00495A05"/>
    <w:rsid w:val="004A2AEF"/>
    <w:rsid w:val="004A3A51"/>
    <w:rsid w:val="004A7FF3"/>
    <w:rsid w:val="004B1366"/>
    <w:rsid w:val="004B7B6A"/>
    <w:rsid w:val="004C0FDD"/>
    <w:rsid w:val="004C380E"/>
    <w:rsid w:val="004C4A83"/>
    <w:rsid w:val="004D51FC"/>
    <w:rsid w:val="004D54A4"/>
    <w:rsid w:val="004E2699"/>
    <w:rsid w:val="004E6315"/>
    <w:rsid w:val="004F0BAD"/>
    <w:rsid w:val="004F40AE"/>
    <w:rsid w:val="004F544C"/>
    <w:rsid w:val="004F6FBF"/>
    <w:rsid w:val="0050698D"/>
    <w:rsid w:val="0050709E"/>
    <w:rsid w:val="00514C28"/>
    <w:rsid w:val="0051697D"/>
    <w:rsid w:val="00520F80"/>
    <w:rsid w:val="0052411F"/>
    <w:rsid w:val="00524F68"/>
    <w:rsid w:val="00526696"/>
    <w:rsid w:val="00527170"/>
    <w:rsid w:val="005313E5"/>
    <w:rsid w:val="005327E3"/>
    <w:rsid w:val="005400FB"/>
    <w:rsid w:val="00540425"/>
    <w:rsid w:val="00541A2B"/>
    <w:rsid w:val="00544E68"/>
    <w:rsid w:val="0054598C"/>
    <w:rsid w:val="00545EAC"/>
    <w:rsid w:val="00547C32"/>
    <w:rsid w:val="00552CEF"/>
    <w:rsid w:val="00562766"/>
    <w:rsid w:val="005658E4"/>
    <w:rsid w:val="00572C7E"/>
    <w:rsid w:val="00580F92"/>
    <w:rsid w:val="00584C6C"/>
    <w:rsid w:val="00584E7B"/>
    <w:rsid w:val="0058702B"/>
    <w:rsid w:val="00595BDC"/>
    <w:rsid w:val="005A1BB8"/>
    <w:rsid w:val="005A283E"/>
    <w:rsid w:val="005A3EC8"/>
    <w:rsid w:val="005A4AE6"/>
    <w:rsid w:val="005C1963"/>
    <w:rsid w:val="005C6D45"/>
    <w:rsid w:val="005C7FE2"/>
    <w:rsid w:val="005D4BF2"/>
    <w:rsid w:val="005E33DD"/>
    <w:rsid w:val="005E50D2"/>
    <w:rsid w:val="005E631F"/>
    <w:rsid w:val="005F0629"/>
    <w:rsid w:val="005F2055"/>
    <w:rsid w:val="005F4A02"/>
    <w:rsid w:val="00603E75"/>
    <w:rsid w:val="0060460C"/>
    <w:rsid w:val="00605D8B"/>
    <w:rsid w:val="00606C1D"/>
    <w:rsid w:val="006106A6"/>
    <w:rsid w:val="006119A9"/>
    <w:rsid w:val="00611B93"/>
    <w:rsid w:val="00613163"/>
    <w:rsid w:val="006133C3"/>
    <w:rsid w:val="006170B0"/>
    <w:rsid w:val="006239FF"/>
    <w:rsid w:val="00625BDC"/>
    <w:rsid w:val="0062667B"/>
    <w:rsid w:val="006457CD"/>
    <w:rsid w:val="006478C2"/>
    <w:rsid w:val="00650397"/>
    <w:rsid w:val="0065110E"/>
    <w:rsid w:val="00651F47"/>
    <w:rsid w:val="006527F3"/>
    <w:rsid w:val="00657803"/>
    <w:rsid w:val="00671EC1"/>
    <w:rsid w:val="006839B6"/>
    <w:rsid w:val="00690049"/>
    <w:rsid w:val="00692414"/>
    <w:rsid w:val="006924AD"/>
    <w:rsid w:val="00692E00"/>
    <w:rsid w:val="006962D6"/>
    <w:rsid w:val="006A08FC"/>
    <w:rsid w:val="006A39E6"/>
    <w:rsid w:val="006B6CB6"/>
    <w:rsid w:val="006B7507"/>
    <w:rsid w:val="006B75B1"/>
    <w:rsid w:val="006B7A1A"/>
    <w:rsid w:val="006B7FD4"/>
    <w:rsid w:val="006C06CF"/>
    <w:rsid w:val="006C0A8F"/>
    <w:rsid w:val="006C0D3B"/>
    <w:rsid w:val="006C2202"/>
    <w:rsid w:val="006C2BFE"/>
    <w:rsid w:val="006C6F91"/>
    <w:rsid w:val="006D0285"/>
    <w:rsid w:val="006D3DE1"/>
    <w:rsid w:val="006E2EBE"/>
    <w:rsid w:val="006E3D6D"/>
    <w:rsid w:val="006E405E"/>
    <w:rsid w:val="006E45F5"/>
    <w:rsid w:val="006F4982"/>
    <w:rsid w:val="006F57B6"/>
    <w:rsid w:val="007108A4"/>
    <w:rsid w:val="00710A77"/>
    <w:rsid w:val="00714B24"/>
    <w:rsid w:val="007158AC"/>
    <w:rsid w:val="00722B2F"/>
    <w:rsid w:val="00722C88"/>
    <w:rsid w:val="00722E54"/>
    <w:rsid w:val="007249ED"/>
    <w:rsid w:val="00727E42"/>
    <w:rsid w:val="00731197"/>
    <w:rsid w:val="00732AC9"/>
    <w:rsid w:val="0073461B"/>
    <w:rsid w:val="00736D62"/>
    <w:rsid w:val="00737A88"/>
    <w:rsid w:val="00737AC6"/>
    <w:rsid w:val="007403F6"/>
    <w:rsid w:val="00740978"/>
    <w:rsid w:val="007458F7"/>
    <w:rsid w:val="00746E23"/>
    <w:rsid w:val="007519F7"/>
    <w:rsid w:val="0075356E"/>
    <w:rsid w:val="00755F98"/>
    <w:rsid w:val="00765BD3"/>
    <w:rsid w:val="00765C58"/>
    <w:rsid w:val="007676F1"/>
    <w:rsid w:val="007717C7"/>
    <w:rsid w:val="0077267C"/>
    <w:rsid w:val="00783685"/>
    <w:rsid w:val="00786E01"/>
    <w:rsid w:val="0079003D"/>
    <w:rsid w:val="00791850"/>
    <w:rsid w:val="00795522"/>
    <w:rsid w:val="00796AF6"/>
    <w:rsid w:val="007A4920"/>
    <w:rsid w:val="007A61A5"/>
    <w:rsid w:val="007A6AA7"/>
    <w:rsid w:val="007B1688"/>
    <w:rsid w:val="007B26FE"/>
    <w:rsid w:val="007C0257"/>
    <w:rsid w:val="007C0C37"/>
    <w:rsid w:val="007C0CBE"/>
    <w:rsid w:val="007D08F8"/>
    <w:rsid w:val="007E18EB"/>
    <w:rsid w:val="007F03A4"/>
    <w:rsid w:val="007F2826"/>
    <w:rsid w:val="00800810"/>
    <w:rsid w:val="008051B4"/>
    <w:rsid w:val="008068EE"/>
    <w:rsid w:val="00806910"/>
    <w:rsid w:val="008110A6"/>
    <w:rsid w:val="008165FB"/>
    <w:rsid w:val="00816653"/>
    <w:rsid w:val="00823C6F"/>
    <w:rsid w:val="00824185"/>
    <w:rsid w:val="00826B6A"/>
    <w:rsid w:val="00830263"/>
    <w:rsid w:val="00832EE5"/>
    <w:rsid w:val="00833860"/>
    <w:rsid w:val="00835DD3"/>
    <w:rsid w:val="008401FB"/>
    <w:rsid w:val="00840280"/>
    <w:rsid w:val="008431F3"/>
    <w:rsid w:val="008508C0"/>
    <w:rsid w:val="00851184"/>
    <w:rsid w:val="00851268"/>
    <w:rsid w:val="00851F36"/>
    <w:rsid w:val="0085359D"/>
    <w:rsid w:val="0085480F"/>
    <w:rsid w:val="008566FE"/>
    <w:rsid w:val="0085729F"/>
    <w:rsid w:val="00860FBF"/>
    <w:rsid w:val="008647BA"/>
    <w:rsid w:val="0086602B"/>
    <w:rsid w:val="00866757"/>
    <w:rsid w:val="00871754"/>
    <w:rsid w:val="00872406"/>
    <w:rsid w:val="00880284"/>
    <w:rsid w:val="008814EF"/>
    <w:rsid w:val="00881CA6"/>
    <w:rsid w:val="00890529"/>
    <w:rsid w:val="00893572"/>
    <w:rsid w:val="00895E5D"/>
    <w:rsid w:val="008965A6"/>
    <w:rsid w:val="0089690A"/>
    <w:rsid w:val="00897E99"/>
    <w:rsid w:val="008A291D"/>
    <w:rsid w:val="008A754D"/>
    <w:rsid w:val="008B0432"/>
    <w:rsid w:val="008B7317"/>
    <w:rsid w:val="008C0FB5"/>
    <w:rsid w:val="008C1849"/>
    <w:rsid w:val="008C6FAB"/>
    <w:rsid w:val="008C7921"/>
    <w:rsid w:val="008D72D1"/>
    <w:rsid w:val="008E13A8"/>
    <w:rsid w:val="008E5127"/>
    <w:rsid w:val="008F0696"/>
    <w:rsid w:val="008F1847"/>
    <w:rsid w:val="00906357"/>
    <w:rsid w:val="00910B43"/>
    <w:rsid w:val="00914189"/>
    <w:rsid w:val="00914BBA"/>
    <w:rsid w:val="00916199"/>
    <w:rsid w:val="009164E4"/>
    <w:rsid w:val="00920324"/>
    <w:rsid w:val="00923A22"/>
    <w:rsid w:val="00926C7F"/>
    <w:rsid w:val="009324AA"/>
    <w:rsid w:val="00932D50"/>
    <w:rsid w:val="00934E7D"/>
    <w:rsid w:val="009350E2"/>
    <w:rsid w:val="00940320"/>
    <w:rsid w:val="00946241"/>
    <w:rsid w:val="00947683"/>
    <w:rsid w:val="00951D8F"/>
    <w:rsid w:val="00952757"/>
    <w:rsid w:val="00953746"/>
    <w:rsid w:val="00960246"/>
    <w:rsid w:val="009628D5"/>
    <w:rsid w:val="00964F9B"/>
    <w:rsid w:val="00972DAE"/>
    <w:rsid w:val="00973D4F"/>
    <w:rsid w:val="0098118B"/>
    <w:rsid w:val="00981A64"/>
    <w:rsid w:val="00981E2A"/>
    <w:rsid w:val="009831D7"/>
    <w:rsid w:val="0098335C"/>
    <w:rsid w:val="0098501A"/>
    <w:rsid w:val="00986ED8"/>
    <w:rsid w:val="00991585"/>
    <w:rsid w:val="00993B92"/>
    <w:rsid w:val="00993C38"/>
    <w:rsid w:val="009A0E99"/>
    <w:rsid w:val="009A3DE0"/>
    <w:rsid w:val="009A694F"/>
    <w:rsid w:val="009B242F"/>
    <w:rsid w:val="009B24D6"/>
    <w:rsid w:val="009B4354"/>
    <w:rsid w:val="009B5272"/>
    <w:rsid w:val="009B570C"/>
    <w:rsid w:val="009B6101"/>
    <w:rsid w:val="009C1C0C"/>
    <w:rsid w:val="009C4E16"/>
    <w:rsid w:val="009C6B31"/>
    <w:rsid w:val="009C7517"/>
    <w:rsid w:val="009D504F"/>
    <w:rsid w:val="009D718D"/>
    <w:rsid w:val="009E18EC"/>
    <w:rsid w:val="009E197E"/>
    <w:rsid w:val="009E3068"/>
    <w:rsid w:val="009E35AC"/>
    <w:rsid w:val="009E3849"/>
    <w:rsid w:val="009E3D06"/>
    <w:rsid w:val="009E3DBD"/>
    <w:rsid w:val="009E44A7"/>
    <w:rsid w:val="009E6751"/>
    <w:rsid w:val="009E7D56"/>
    <w:rsid w:val="009F6CD3"/>
    <w:rsid w:val="009F6D3E"/>
    <w:rsid w:val="00A02259"/>
    <w:rsid w:val="00A154BD"/>
    <w:rsid w:val="00A21EE0"/>
    <w:rsid w:val="00A24315"/>
    <w:rsid w:val="00A26A32"/>
    <w:rsid w:val="00A26C2B"/>
    <w:rsid w:val="00A316DC"/>
    <w:rsid w:val="00A34D8C"/>
    <w:rsid w:val="00A5223A"/>
    <w:rsid w:val="00A53F7E"/>
    <w:rsid w:val="00A62A07"/>
    <w:rsid w:val="00A87803"/>
    <w:rsid w:val="00A901E6"/>
    <w:rsid w:val="00A96A73"/>
    <w:rsid w:val="00AA6F37"/>
    <w:rsid w:val="00AB0D2C"/>
    <w:rsid w:val="00AB1D6A"/>
    <w:rsid w:val="00AB6144"/>
    <w:rsid w:val="00AB7EE0"/>
    <w:rsid w:val="00AC481E"/>
    <w:rsid w:val="00AC594A"/>
    <w:rsid w:val="00AD0590"/>
    <w:rsid w:val="00AD1149"/>
    <w:rsid w:val="00AD1617"/>
    <w:rsid w:val="00AD415A"/>
    <w:rsid w:val="00AD6F05"/>
    <w:rsid w:val="00AD7804"/>
    <w:rsid w:val="00AE1648"/>
    <w:rsid w:val="00AE518F"/>
    <w:rsid w:val="00AF2023"/>
    <w:rsid w:val="00B01369"/>
    <w:rsid w:val="00B029A9"/>
    <w:rsid w:val="00B02A15"/>
    <w:rsid w:val="00B04E71"/>
    <w:rsid w:val="00B04F95"/>
    <w:rsid w:val="00B05FFC"/>
    <w:rsid w:val="00B06BF1"/>
    <w:rsid w:val="00B16303"/>
    <w:rsid w:val="00B25EF8"/>
    <w:rsid w:val="00B31104"/>
    <w:rsid w:val="00B35384"/>
    <w:rsid w:val="00B4092C"/>
    <w:rsid w:val="00B41C8C"/>
    <w:rsid w:val="00B45503"/>
    <w:rsid w:val="00B456DD"/>
    <w:rsid w:val="00B54A95"/>
    <w:rsid w:val="00B551A3"/>
    <w:rsid w:val="00B574A8"/>
    <w:rsid w:val="00B61068"/>
    <w:rsid w:val="00B63D89"/>
    <w:rsid w:val="00B67D5B"/>
    <w:rsid w:val="00B7076E"/>
    <w:rsid w:val="00B753A5"/>
    <w:rsid w:val="00B7653F"/>
    <w:rsid w:val="00B81CBA"/>
    <w:rsid w:val="00B9040C"/>
    <w:rsid w:val="00B97E31"/>
    <w:rsid w:val="00BA2506"/>
    <w:rsid w:val="00BA4729"/>
    <w:rsid w:val="00BA50DF"/>
    <w:rsid w:val="00BB0074"/>
    <w:rsid w:val="00BB1B7D"/>
    <w:rsid w:val="00BB40AF"/>
    <w:rsid w:val="00BB4FE0"/>
    <w:rsid w:val="00BC23CC"/>
    <w:rsid w:val="00BC43F0"/>
    <w:rsid w:val="00BC5D17"/>
    <w:rsid w:val="00BC6144"/>
    <w:rsid w:val="00BD4290"/>
    <w:rsid w:val="00BE0C3F"/>
    <w:rsid w:val="00BE32D4"/>
    <w:rsid w:val="00BF368D"/>
    <w:rsid w:val="00BF66B0"/>
    <w:rsid w:val="00BF734C"/>
    <w:rsid w:val="00BF755E"/>
    <w:rsid w:val="00C030E3"/>
    <w:rsid w:val="00C06312"/>
    <w:rsid w:val="00C079F4"/>
    <w:rsid w:val="00C10F46"/>
    <w:rsid w:val="00C21AD6"/>
    <w:rsid w:val="00C23795"/>
    <w:rsid w:val="00C25FF8"/>
    <w:rsid w:val="00C26DD7"/>
    <w:rsid w:val="00C329FE"/>
    <w:rsid w:val="00C34DE3"/>
    <w:rsid w:val="00C374A9"/>
    <w:rsid w:val="00C37A89"/>
    <w:rsid w:val="00C454F9"/>
    <w:rsid w:val="00C53C83"/>
    <w:rsid w:val="00C55C8B"/>
    <w:rsid w:val="00C569EA"/>
    <w:rsid w:val="00C64109"/>
    <w:rsid w:val="00C64C69"/>
    <w:rsid w:val="00C734C8"/>
    <w:rsid w:val="00C75F93"/>
    <w:rsid w:val="00C77ADD"/>
    <w:rsid w:val="00C84044"/>
    <w:rsid w:val="00C84335"/>
    <w:rsid w:val="00C85624"/>
    <w:rsid w:val="00C85C85"/>
    <w:rsid w:val="00C911AE"/>
    <w:rsid w:val="00C96861"/>
    <w:rsid w:val="00CA0BA4"/>
    <w:rsid w:val="00CA18C2"/>
    <w:rsid w:val="00CA2E5F"/>
    <w:rsid w:val="00CA3446"/>
    <w:rsid w:val="00CA3FDF"/>
    <w:rsid w:val="00CA58BC"/>
    <w:rsid w:val="00CB4B96"/>
    <w:rsid w:val="00CC5447"/>
    <w:rsid w:val="00CC6C06"/>
    <w:rsid w:val="00CD38EB"/>
    <w:rsid w:val="00CD612B"/>
    <w:rsid w:val="00CE2A4B"/>
    <w:rsid w:val="00CF087E"/>
    <w:rsid w:val="00D06070"/>
    <w:rsid w:val="00D075CA"/>
    <w:rsid w:val="00D12062"/>
    <w:rsid w:val="00D13927"/>
    <w:rsid w:val="00D14EA5"/>
    <w:rsid w:val="00D15702"/>
    <w:rsid w:val="00D317F5"/>
    <w:rsid w:val="00D327BF"/>
    <w:rsid w:val="00D3509E"/>
    <w:rsid w:val="00D41950"/>
    <w:rsid w:val="00D41A36"/>
    <w:rsid w:val="00D439A8"/>
    <w:rsid w:val="00D453B9"/>
    <w:rsid w:val="00D46244"/>
    <w:rsid w:val="00D46605"/>
    <w:rsid w:val="00D54D07"/>
    <w:rsid w:val="00D55227"/>
    <w:rsid w:val="00D55DF0"/>
    <w:rsid w:val="00D56ACD"/>
    <w:rsid w:val="00D63ACB"/>
    <w:rsid w:val="00D63E49"/>
    <w:rsid w:val="00D6419B"/>
    <w:rsid w:val="00D722F7"/>
    <w:rsid w:val="00D7427D"/>
    <w:rsid w:val="00D763F8"/>
    <w:rsid w:val="00D76D30"/>
    <w:rsid w:val="00D80DB9"/>
    <w:rsid w:val="00D867A8"/>
    <w:rsid w:val="00D91387"/>
    <w:rsid w:val="00D91C0F"/>
    <w:rsid w:val="00D964BF"/>
    <w:rsid w:val="00DA3DBD"/>
    <w:rsid w:val="00DA6B72"/>
    <w:rsid w:val="00DB0558"/>
    <w:rsid w:val="00DB5960"/>
    <w:rsid w:val="00DB7211"/>
    <w:rsid w:val="00DB723C"/>
    <w:rsid w:val="00DC1170"/>
    <w:rsid w:val="00DC6655"/>
    <w:rsid w:val="00DC74C1"/>
    <w:rsid w:val="00DD2A1F"/>
    <w:rsid w:val="00DD5034"/>
    <w:rsid w:val="00DE0793"/>
    <w:rsid w:val="00DE289C"/>
    <w:rsid w:val="00DE32C8"/>
    <w:rsid w:val="00DE4D2F"/>
    <w:rsid w:val="00DE51AD"/>
    <w:rsid w:val="00DF5F81"/>
    <w:rsid w:val="00DF6B2C"/>
    <w:rsid w:val="00E05D45"/>
    <w:rsid w:val="00E070D3"/>
    <w:rsid w:val="00E07239"/>
    <w:rsid w:val="00E12F53"/>
    <w:rsid w:val="00E16239"/>
    <w:rsid w:val="00E20631"/>
    <w:rsid w:val="00E30137"/>
    <w:rsid w:val="00E31D84"/>
    <w:rsid w:val="00E32A87"/>
    <w:rsid w:val="00E462D3"/>
    <w:rsid w:val="00E47D8D"/>
    <w:rsid w:val="00E50A6D"/>
    <w:rsid w:val="00E5157C"/>
    <w:rsid w:val="00E542ED"/>
    <w:rsid w:val="00E554D7"/>
    <w:rsid w:val="00E55EB3"/>
    <w:rsid w:val="00E64EB5"/>
    <w:rsid w:val="00E66CFF"/>
    <w:rsid w:val="00E726FC"/>
    <w:rsid w:val="00E85DC6"/>
    <w:rsid w:val="00E86BDD"/>
    <w:rsid w:val="00E91174"/>
    <w:rsid w:val="00E92669"/>
    <w:rsid w:val="00E95812"/>
    <w:rsid w:val="00E958BC"/>
    <w:rsid w:val="00EA07A1"/>
    <w:rsid w:val="00EA5F94"/>
    <w:rsid w:val="00EA6306"/>
    <w:rsid w:val="00EB20F6"/>
    <w:rsid w:val="00EB2C0C"/>
    <w:rsid w:val="00EB2F60"/>
    <w:rsid w:val="00EB3E13"/>
    <w:rsid w:val="00EB43CE"/>
    <w:rsid w:val="00EB5746"/>
    <w:rsid w:val="00EB7CC3"/>
    <w:rsid w:val="00EC1000"/>
    <w:rsid w:val="00EC3C5C"/>
    <w:rsid w:val="00EC42D1"/>
    <w:rsid w:val="00ED13A9"/>
    <w:rsid w:val="00ED183A"/>
    <w:rsid w:val="00ED57AC"/>
    <w:rsid w:val="00ED7900"/>
    <w:rsid w:val="00EE634C"/>
    <w:rsid w:val="00EF04FE"/>
    <w:rsid w:val="00EF094C"/>
    <w:rsid w:val="00F0208E"/>
    <w:rsid w:val="00F02E69"/>
    <w:rsid w:val="00F0309D"/>
    <w:rsid w:val="00F05BCA"/>
    <w:rsid w:val="00F063CB"/>
    <w:rsid w:val="00F072E6"/>
    <w:rsid w:val="00F07A38"/>
    <w:rsid w:val="00F24E2D"/>
    <w:rsid w:val="00F255CD"/>
    <w:rsid w:val="00F25E2D"/>
    <w:rsid w:val="00F307A7"/>
    <w:rsid w:val="00F314D5"/>
    <w:rsid w:val="00F337D0"/>
    <w:rsid w:val="00F360C4"/>
    <w:rsid w:val="00F43719"/>
    <w:rsid w:val="00F449FF"/>
    <w:rsid w:val="00F44C08"/>
    <w:rsid w:val="00F45B0F"/>
    <w:rsid w:val="00F46136"/>
    <w:rsid w:val="00F61BB1"/>
    <w:rsid w:val="00F63FA9"/>
    <w:rsid w:val="00F647FD"/>
    <w:rsid w:val="00F75768"/>
    <w:rsid w:val="00F810CD"/>
    <w:rsid w:val="00F85391"/>
    <w:rsid w:val="00F8656D"/>
    <w:rsid w:val="00F8721A"/>
    <w:rsid w:val="00F92355"/>
    <w:rsid w:val="00F94E27"/>
    <w:rsid w:val="00F977DD"/>
    <w:rsid w:val="00FA208C"/>
    <w:rsid w:val="00FA38C1"/>
    <w:rsid w:val="00FB25FC"/>
    <w:rsid w:val="00FB53FD"/>
    <w:rsid w:val="00FB54ED"/>
    <w:rsid w:val="00FB7C33"/>
    <w:rsid w:val="00FC2868"/>
    <w:rsid w:val="00FD272B"/>
    <w:rsid w:val="00FD3D7B"/>
    <w:rsid w:val="00FF0993"/>
    <w:rsid w:val="00FF430F"/>
    <w:rsid w:val="00FF6A28"/>
  </w:rsids>
  <m:mathPr>
    <m:mathFont m:val="Cambria Math"/>
    <m:brkBin m:val="before"/>
    <m:brkBinSub m:val="--"/>
    <m:smallFrac/>
    <m:dispDef/>
    <m:lMargin m:val="0"/>
    <m:rMargin m:val="0"/>
    <m:defJc m:val="centerGroup"/>
    <m:wrapIndent m:val="1440"/>
    <m:intLim m:val="subSup"/>
    <m:naryLim m:val="undOvr"/>
  </m:mathPr>
  <w:themeFontLang w:val="de-CH"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18768BE"/>
  <w15:docId w15:val="{58BCFF82-30C8-4C71-A461-508BC646A7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imes New Roman" w:hAnsi="Arial" w:cs="Arial"/>
        <w:sz w:val="36"/>
        <w:szCs w:val="36"/>
        <w:lang w:val="de-CH" w:eastAsia="en-US" w:bidi="ar-SA"/>
      </w:rPr>
    </w:rPrDefault>
    <w:pPrDefault/>
  </w:docDefaults>
  <w:latentStyles w:defLockedState="0" w:defUIPriority="0" w:defSemiHidden="0" w:defUnhideWhenUsed="0" w:defQFormat="0" w:count="375">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qFormat/>
    <w:rPr>
      <w:rFonts w:ascii="Times" w:hAnsi="Times" w:cs="Times New Roman"/>
      <w:sz w:val="20"/>
      <w:szCs w:val="20"/>
      <w:lang w:eastAsia="de-CH"/>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59"/>
    <w:rsid w:val="00013F9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1467DE"/>
    <w:pPr>
      <w:ind w:left="720"/>
      <w:contextualSpacing/>
    </w:pPr>
  </w:style>
  <w:style w:type="paragraph" w:styleId="Kopfzeile">
    <w:name w:val="header"/>
    <w:basedOn w:val="Standard"/>
    <w:link w:val="KopfzeileZchn"/>
    <w:uiPriority w:val="99"/>
    <w:unhideWhenUsed/>
    <w:rsid w:val="00EB43CE"/>
    <w:pPr>
      <w:tabs>
        <w:tab w:val="center" w:pos="4536"/>
        <w:tab w:val="right" w:pos="9072"/>
      </w:tabs>
    </w:pPr>
  </w:style>
  <w:style w:type="character" w:customStyle="1" w:styleId="KopfzeileZchn">
    <w:name w:val="Kopfzeile Zchn"/>
    <w:basedOn w:val="Absatz-Standardschriftart"/>
    <w:link w:val="Kopfzeile"/>
    <w:uiPriority w:val="99"/>
    <w:rsid w:val="00EB43CE"/>
    <w:rPr>
      <w:rFonts w:ascii="Times" w:hAnsi="Times" w:cs="Times New Roman"/>
      <w:sz w:val="20"/>
      <w:szCs w:val="20"/>
      <w:lang w:eastAsia="de-CH"/>
    </w:rPr>
  </w:style>
  <w:style w:type="paragraph" w:styleId="Fuzeile">
    <w:name w:val="footer"/>
    <w:basedOn w:val="Standard"/>
    <w:link w:val="FuzeileZchn"/>
    <w:uiPriority w:val="99"/>
    <w:unhideWhenUsed/>
    <w:rsid w:val="00EB43CE"/>
    <w:pPr>
      <w:tabs>
        <w:tab w:val="center" w:pos="4536"/>
        <w:tab w:val="right" w:pos="9072"/>
      </w:tabs>
    </w:pPr>
  </w:style>
  <w:style w:type="character" w:customStyle="1" w:styleId="FuzeileZchn">
    <w:name w:val="Fußzeile Zchn"/>
    <w:basedOn w:val="Absatz-Standardschriftart"/>
    <w:link w:val="Fuzeile"/>
    <w:uiPriority w:val="99"/>
    <w:rsid w:val="00EB43CE"/>
    <w:rPr>
      <w:rFonts w:ascii="Times" w:hAnsi="Times" w:cs="Times New Roman"/>
      <w:sz w:val="20"/>
      <w:szCs w:val="20"/>
      <w:lang w:eastAsia="de-CH"/>
    </w:rPr>
  </w:style>
  <w:style w:type="paragraph" w:customStyle="1" w:styleId="LFBText1">
    <w:name w:val="LFBText:1"/>
    <w:basedOn w:val="Standard"/>
    <w:rsid w:val="00196B77"/>
    <w:pPr>
      <w:overflowPunct w:val="0"/>
      <w:autoSpaceDE w:val="0"/>
      <w:autoSpaceDN w:val="0"/>
      <w:adjustRightInd w:val="0"/>
      <w:jc w:val="both"/>
      <w:textAlignment w:val="baseline"/>
    </w:pPr>
    <w:rPr>
      <w:rFonts w:ascii="Arial" w:hAnsi="Arial"/>
      <w:lang w:eastAsia="de-DE"/>
    </w:rPr>
  </w:style>
  <w:style w:type="paragraph" w:customStyle="1" w:styleId="Vorgabetext1">
    <w:name w:val="Vorgabetext:1"/>
    <w:basedOn w:val="Standard"/>
    <w:rsid w:val="00BF755E"/>
    <w:pPr>
      <w:overflowPunct w:val="0"/>
      <w:autoSpaceDE w:val="0"/>
      <w:autoSpaceDN w:val="0"/>
      <w:adjustRightInd w:val="0"/>
      <w:textAlignment w:val="baseline"/>
    </w:pPr>
    <w:rPr>
      <w:rFonts w:ascii="AvantGarde" w:hAnsi="AvantGarde"/>
      <w:b/>
      <w:sz w:val="24"/>
      <w:lang w:eastAsia="de-DE"/>
    </w:rPr>
  </w:style>
  <w:style w:type="paragraph" w:customStyle="1" w:styleId="1Nummer">
    <w:name w:val="1 Nummer"/>
    <w:basedOn w:val="Standard"/>
    <w:rsid w:val="006E3D6D"/>
    <w:pPr>
      <w:overflowPunct w:val="0"/>
      <w:autoSpaceDE w:val="0"/>
      <w:autoSpaceDN w:val="0"/>
      <w:adjustRightInd w:val="0"/>
      <w:spacing w:line="360" w:lineRule="auto"/>
    </w:pPr>
    <w:rPr>
      <w:rFonts w:ascii="Arial" w:hAnsi="Arial"/>
      <w:b/>
      <w:sz w:val="24"/>
      <w:lang w:eastAsia="de-DE"/>
    </w:rPr>
  </w:style>
  <w:style w:type="paragraph" w:customStyle="1" w:styleId="LFBText">
    <w:name w:val="LFBText"/>
    <w:basedOn w:val="Standard"/>
    <w:rsid w:val="006B75B1"/>
    <w:pPr>
      <w:overflowPunct w:val="0"/>
      <w:autoSpaceDE w:val="0"/>
      <w:autoSpaceDN w:val="0"/>
      <w:adjustRightInd w:val="0"/>
      <w:jc w:val="both"/>
      <w:textAlignment w:val="baseline"/>
    </w:pPr>
    <w:rPr>
      <w:rFonts w:ascii="Arial" w:hAnsi="Arial"/>
      <w:lang w:eastAsia="de-DE"/>
    </w:rPr>
  </w:style>
  <w:style w:type="character" w:styleId="Kommentarzeichen">
    <w:name w:val="annotation reference"/>
    <w:basedOn w:val="Absatz-Standardschriftart"/>
    <w:uiPriority w:val="99"/>
    <w:rsid w:val="00E85DC6"/>
    <w:rPr>
      <w:sz w:val="16"/>
      <w:szCs w:val="16"/>
    </w:rPr>
  </w:style>
  <w:style w:type="paragraph" w:styleId="Kommentartext">
    <w:name w:val="annotation text"/>
    <w:basedOn w:val="Standard"/>
    <w:link w:val="KommentartextZchn"/>
    <w:uiPriority w:val="99"/>
    <w:rsid w:val="00E85DC6"/>
  </w:style>
  <w:style w:type="character" w:customStyle="1" w:styleId="KommentartextZchn">
    <w:name w:val="Kommentartext Zchn"/>
    <w:basedOn w:val="Absatz-Standardschriftart"/>
    <w:link w:val="Kommentartext"/>
    <w:uiPriority w:val="99"/>
    <w:rsid w:val="00E85DC6"/>
    <w:rPr>
      <w:rFonts w:ascii="Times" w:hAnsi="Times" w:cs="Times New Roman"/>
      <w:sz w:val="20"/>
      <w:szCs w:val="20"/>
      <w:lang w:eastAsia="de-CH"/>
    </w:rPr>
  </w:style>
  <w:style w:type="paragraph" w:styleId="Kommentarthema">
    <w:name w:val="annotation subject"/>
    <w:basedOn w:val="Kommentartext"/>
    <w:next w:val="Kommentartext"/>
    <w:link w:val="KommentarthemaZchn"/>
    <w:rsid w:val="00E85DC6"/>
    <w:rPr>
      <w:b/>
      <w:bCs/>
    </w:rPr>
  </w:style>
  <w:style w:type="character" w:customStyle="1" w:styleId="KommentarthemaZchn">
    <w:name w:val="Kommentarthema Zchn"/>
    <w:basedOn w:val="KommentartextZchn"/>
    <w:link w:val="Kommentarthema"/>
    <w:rsid w:val="00E85DC6"/>
    <w:rPr>
      <w:rFonts w:ascii="Times" w:hAnsi="Times" w:cs="Times New Roman"/>
      <w:b/>
      <w:bCs/>
      <w:sz w:val="20"/>
      <w:szCs w:val="20"/>
      <w:lang w:eastAsia="de-CH"/>
    </w:rPr>
  </w:style>
  <w:style w:type="paragraph" w:styleId="Sprechblasentext">
    <w:name w:val="Balloon Text"/>
    <w:basedOn w:val="Standard"/>
    <w:link w:val="SprechblasentextZchn"/>
    <w:rsid w:val="00E85DC6"/>
    <w:rPr>
      <w:rFonts w:ascii="Tahoma" w:hAnsi="Tahoma" w:cs="Tahoma"/>
      <w:sz w:val="16"/>
      <w:szCs w:val="16"/>
    </w:rPr>
  </w:style>
  <w:style w:type="character" w:customStyle="1" w:styleId="SprechblasentextZchn">
    <w:name w:val="Sprechblasentext Zchn"/>
    <w:basedOn w:val="Absatz-Standardschriftart"/>
    <w:link w:val="Sprechblasentext"/>
    <w:rsid w:val="00E85DC6"/>
    <w:rPr>
      <w:rFonts w:ascii="Tahoma" w:hAnsi="Tahoma" w:cs="Tahoma"/>
      <w:sz w:val="16"/>
      <w:szCs w:val="16"/>
      <w:lang w:eastAsia="de-CH"/>
    </w:rPr>
  </w:style>
  <w:style w:type="character" w:styleId="Hyperlink">
    <w:name w:val="Hyperlink"/>
    <w:unhideWhenUsed/>
    <w:rsid w:val="001B682F"/>
    <w:rPr>
      <w:color w:val="0000FF"/>
      <w:u w:val="single"/>
    </w:rPr>
  </w:style>
  <w:style w:type="character" w:styleId="IntensiveHervorhebung">
    <w:name w:val="Intense Emphasis"/>
    <w:basedOn w:val="Absatz-Standardschriftart"/>
    <w:uiPriority w:val="21"/>
    <w:qFormat/>
    <w:rsid w:val="0047231B"/>
    <w:rPr>
      <w:i/>
      <w:iCs/>
      <w:color w:val="4F81BD" w:themeColor="accent1"/>
    </w:rPr>
  </w:style>
  <w:style w:type="character" w:styleId="NichtaufgelsteErwhnung">
    <w:name w:val="Unresolved Mention"/>
    <w:basedOn w:val="Absatz-Standardschriftart"/>
    <w:uiPriority w:val="99"/>
    <w:semiHidden/>
    <w:unhideWhenUsed/>
    <w:rsid w:val="00545EAC"/>
    <w:rPr>
      <w:color w:val="808080"/>
      <w:shd w:val="clear" w:color="auto" w:fill="E6E6E6"/>
    </w:rPr>
  </w:style>
  <w:style w:type="character" w:styleId="BesuchterLink">
    <w:name w:val="FollowedHyperlink"/>
    <w:basedOn w:val="Absatz-Standardschriftart"/>
    <w:semiHidden/>
    <w:unhideWhenUsed/>
    <w:rsid w:val="00D14EA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8760891">
      <w:bodyDiv w:val="1"/>
      <w:marLeft w:val="0"/>
      <w:marRight w:val="0"/>
      <w:marTop w:val="0"/>
      <w:marBottom w:val="0"/>
      <w:divBdr>
        <w:top w:val="none" w:sz="0" w:space="0" w:color="auto"/>
        <w:left w:val="none" w:sz="0" w:space="0" w:color="auto"/>
        <w:bottom w:val="none" w:sz="0" w:space="0" w:color="auto"/>
        <w:right w:val="none" w:sz="0" w:space="0" w:color="auto"/>
      </w:divBdr>
    </w:div>
    <w:div w:id="755439967">
      <w:bodyDiv w:val="1"/>
      <w:marLeft w:val="0"/>
      <w:marRight w:val="0"/>
      <w:marTop w:val="0"/>
      <w:marBottom w:val="0"/>
      <w:divBdr>
        <w:top w:val="none" w:sz="0" w:space="0" w:color="auto"/>
        <w:left w:val="none" w:sz="0" w:space="0" w:color="auto"/>
        <w:bottom w:val="none" w:sz="0" w:space="0" w:color="auto"/>
        <w:right w:val="none" w:sz="0" w:space="0" w:color="auto"/>
      </w:divBdr>
    </w:div>
    <w:div w:id="937566236">
      <w:bodyDiv w:val="1"/>
      <w:marLeft w:val="0"/>
      <w:marRight w:val="0"/>
      <w:marTop w:val="0"/>
      <w:marBottom w:val="0"/>
      <w:divBdr>
        <w:top w:val="none" w:sz="0" w:space="0" w:color="auto"/>
        <w:left w:val="none" w:sz="0" w:space="0" w:color="auto"/>
        <w:bottom w:val="none" w:sz="0" w:space="0" w:color="auto"/>
        <w:right w:val="none" w:sz="0" w:space="0" w:color="auto"/>
      </w:divBdr>
    </w:div>
    <w:div w:id="1174413979">
      <w:bodyDiv w:val="1"/>
      <w:marLeft w:val="0"/>
      <w:marRight w:val="0"/>
      <w:marTop w:val="0"/>
      <w:marBottom w:val="0"/>
      <w:divBdr>
        <w:top w:val="none" w:sz="0" w:space="0" w:color="auto"/>
        <w:left w:val="none" w:sz="0" w:space="0" w:color="auto"/>
        <w:bottom w:val="none" w:sz="0" w:space="0" w:color="auto"/>
        <w:right w:val="none" w:sz="0" w:space="0" w:color="auto"/>
      </w:divBdr>
    </w:div>
    <w:div w:id="1767385696">
      <w:bodyDiv w:val="1"/>
      <w:marLeft w:val="0"/>
      <w:marRight w:val="0"/>
      <w:marTop w:val="0"/>
      <w:marBottom w:val="0"/>
      <w:divBdr>
        <w:top w:val="none" w:sz="0" w:space="0" w:color="auto"/>
        <w:left w:val="none" w:sz="0" w:space="0" w:color="auto"/>
        <w:bottom w:val="none" w:sz="0" w:space="0" w:color="auto"/>
        <w:right w:val="none" w:sz="0" w:space="0" w:color="auto"/>
      </w:divBdr>
    </w:div>
    <w:div w:id="2019234067">
      <w:bodyDiv w:val="1"/>
      <w:marLeft w:val="0"/>
      <w:marRight w:val="0"/>
      <w:marTop w:val="0"/>
      <w:marBottom w:val="0"/>
      <w:divBdr>
        <w:top w:val="none" w:sz="0" w:space="0" w:color="auto"/>
        <w:left w:val="none" w:sz="0" w:space="0" w:color="auto"/>
        <w:bottom w:val="none" w:sz="0" w:space="0" w:color="auto"/>
        <w:right w:val="none" w:sz="0" w:space="0" w:color="auto"/>
      </w:divBdr>
    </w:div>
    <w:div w:id="2066485871">
      <w:bodyDiv w:val="1"/>
      <w:marLeft w:val="0"/>
      <w:marRight w:val="0"/>
      <w:marTop w:val="0"/>
      <w:marBottom w:val="0"/>
      <w:divBdr>
        <w:top w:val="none" w:sz="0" w:space="0" w:color="auto"/>
        <w:left w:val="none" w:sz="0" w:space="0" w:color="auto"/>
        <w:bottom w:val="none" w:sz="0" w:space="0" w:color="auto"/>
        <w:right w:val="none" w:sz="0" w:space="0" w:color="auto"/>
      </w:divBdr>
    </w:div>
    <w:div w:id="2120102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www.educanet2.ch/wws/9.php#/wws/125520.php?path=%2F538&amp;sid=3611253152425883655139768977226197787538966103"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educanet2.ch/wws/9.php#/wws/125520.php?path=%2F76&amp;sid=3611253152425883655139768976931197787538966103"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educanet2.ch/wws/9.php#/wws/125520.php?path=%2F76&amp;sid=3611253152425883655139768976931197787538966103" TargetMode="Externa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1.jp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www.educanet2.ch/wws/9.php#/wws/125520.php?path=%2F538&amp;sid=3611253152425883655139768977226197787538966103"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370694D-C029-4D11-8D52-97735946DF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1762</Words>
  <Characters>11103</Characters>
  <Application>Microsoft Office Word</Application>
  <DocSecurity>0</DocSecurity>
  <Lines>92</Lines>
  <Paragraphs>25</Paragraphs>
  <ScaleCrop>false</ScaleCrop>
  <HeadingPairs>
    <vt:vector size="2" baseType="variant">
      <vt:variant>
        <vt:lpstr>Titel</vt:lpstr>
      </vt:variant>
      <vt:variant>
        <vt:i4>1</vt:i4>
      </vt:variant>
    </vt:vector>
  </HeadingPairs>
  <TitlesOfParts>
    <vt:vector size="1" baseType="lpstr">
      <vt:lpstr/>
    </vt:vector>
  </TitlesOfParts>
  <Company>Gewerblich-Industrielle Berufsschule Bern</Company>
  <LinksUpToDate>false</LinksUpToDate>
  <CharactersWithSpaces>12840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 Binggeli</dc:creator>
  <cp:lastModifiedBy>Abidin Vejseli</cp:lastModifiedBy>
  <cp:revision>54</cp:revision>
  <cp:lastPrinted>2017-11-21T06:54:00Z</cp:lastPrinted>
  <dcterms:created xsi:type="dcterms:W3CDTF">2017-12-20T08:28:00Z</dcterms:created>
  <dcterms:modified xsi:type="dcterms:W3CDTF">2017-12-22T21:21:00Z</dcterms:modified>
</cp:coreProperties>
</file>